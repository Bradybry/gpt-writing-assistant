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68F6" w14:textId="06BA2113" w:rsidR="00407711" w:rsidRDefault="008B3291" w:rsidP="008B3291">
      <w:pPr>
        <w:pStyle w:val="AGTitle"/>
      </w:pPr>
      <w:bookmarkStart w:id="0" w:name="_Hlk82681470"/>
      <w:r>
        <w:t xml:space="preserve">SECTION 14900</w:t>
      </w:r>
    </w:p>
    <w:p w14:paraId="1AD168F7" w14:textId="4D84A80F" w:rsidR="00407711" w:rsidRDefault="00FB5664" w:rsidP="008B3291">
      <w:pPr>
        <w:pStyle w:val="AGTitle"/>
      </w:pPr>
      <w:bookmarkEnd w:id="0"/>
      <w:r>
        <w:t xml:space="preserve">MONORAIL AND HOIST SYSTEMS</w:t>
      </w:r>
    </w:p>
    <w:p w14:paraId="1AD168F8" w14:textId="77777777" w:rsidR="00407711" w:rsidRDefault="008B3291" w:rsidP="008B3291">
      <w:pPr>
        <w:pStyle w:val="AG1"/>
      </w:pPr>
      <w:r>
        <w:t xml:space="preserve">GENERAL</w:t>
      </w:r>
    </w:p>
    <w:p w14:paraId="1AD168FA" w14:textId="22964903" w:rsidR="00407711" w:rsidRDefault="00A658BC" w:rsidP="008B3291">
      <w:pPr>
        <w:pStyle w:val="AG2"/>
      </w:pPr>
      <w:r>
        <w:t xml:space="preserve">SCOPE OF WORK</w:t>
      </w:r>
    </w:p>
    <w:p w14:paraId="1F01EF2B" w14:textId="48191A5B" w:rsidR="00972D3B" w:rsidRDefault="00972D3B" w:rsidP="00482142">
      <w:pPr>
        <w:pStyle w:val="AG3"/>
      </w:pPr>
      <w:proofErr w:type="gramStart"/>
      <w:proofErr w:type="gramEnd"/>
      <w:del w:id="579b261c-359e-4dba-8068-1116cb855e54" w:author="Unpaid Intern" w:date="2023-06-15T09:52:31Z">
        <w:r>
          <w:delText xml:space="preserve">Furnish</w:delText>
        </w:r>
      </w:del>
      <w:ins w:id="579b261c-359e-4dba-8068-1116cb855e54" w:author="Unpaid Intern" w:date="2023-06-15T09:52:31Z">
        <w:r>
          <w:t xml:space="preserve">Provide</w:t>
        </w:r>
      </w:ins>
      <w:r>
        <w:t xml:space="preserve"> all labor, materials, equipment</w:t>
      </w:r>
      <w:ins w:id="579b261c-359e-4dba-8068-1116cb855e54" w:author="Unpaid Intern" w:date="2023-06-15T09:52:31Z">
        <w:r>
          <w:t xml:space="preserve">,</w:t>
        </w:r>
      </w:ins>
      <w:r>
        <w:t xml:space="preserve"> and incidentals </w:t>
      </w:r>
      <w:del w:id="579b261c-359e-4dba-8068-1116cb855e54" w:author="Unpaid Intern" w:date="2023-06-15T09:52:31Z">
        <w:r>
          <w:delText xml:space="preserve">required to</w:delText>
        </w:r>
      </w:del>
      <w:ins w:id="579b261c-359e-4dba-8068-1116cb855e54" w:author="Unpaid Intern" w:date="2023-06-15T09:52:31Z">
        <w:r>
          <w:t xml:space="preserve">needed for the</w:t>
        </w:r>
      </w:ins>
      <w:r>
        <w:t xml:space="preserve"> design, fabricat</w:t>
      </w:r>
      <w:del w:id="579b261c-359e-4dba-8068-1116cb855e54" w:author="Unpaid Intern" w:date="2023-06-15T09:52:31Z">
        <w:r>
          <w:delText xml:space="preserve">e</w:delText>
        </w:r>
      </w:del>
      <w:ins w:id="579b261c-359e-4dba-8068-1116cb855e54" w:author="Unpaid Intern" w:date="2023-06-15T09:52:31Z">
        <w:r>
          <w:t xml:space="preserve">ion</w:t>
        </w:r>
      </w:ins>
      <w:r>
        <w:t xml:space="preserve">, install</w:t>
      </w:r>
      <w:ins w:id="579b261c-359e-4dba-8068-1116cb855e54" w:author="Unpaid Intern" w:date="2023-06-15T09:52:31Z">
        <w:r>
          <w:t xml:space="preserve">ation</w:t>
        </w:r>
      </w:ins>
      <w:r>
        <w:t xml:space="preserve">, test</w:t>
      </w:r>
      <w:ins w:id="579b261c-359e-4dba-8068-1116cb855e54" w:author="Unpaid Intern" w:date="2023-06-15T09:52:31Z">
        <w:r>
          <w:t xml:space="preserve">ing</w:t>
        </w:r>
      </w:ins>
      <w:r>
        <w:t xml:space="preserve">, fin</w:t>
      </w:r>
      <w:del w:id="579b261c-359e-4dba-8068-1116cb855e54" w:author="Unpaid Intern" w:date="2023-06-15T09:52:31Z">
        <w:r>
          <w:delText xml:space="preserve">ish</w:delText>
        </w:r>
      </w:del>
      <w:ins w:id="579b261c-359e-4dba-8068-1116cb855e54" w:author="Unpaid Intern" w:date="2023-06-15T09:52:31Z">
        <w:r>
          <w:t xml:space="preserve">al</w:t>
        </w:r>
      </w:ins>
      <w:r>
        <w:t xml:space="preserve"> paint</w:t>
      </w:r>
      <w:ins w:id="579b261c-359e-4dba-8068-1116cb855e54" w:author="Unpaid Intern" w:date="2023-06-15T09:52:31Z">
        <w:r>
          <w:t xml:space="preserve">ing,</w:t>
        </w:r>
      </w:ins>
      <w:r>
        <w:t xml:space="preserve"> and</w:t>
      </w:r>
      <w:del w:id="579b261c-359e-4dba-8068-1116cb855e54" w:author="Unpaid Intern" w:date="2023-06-15T09:52:31Z">
        <w:r>
          <w:delText xml:space="preserve"> place in</w:delText>
        </w:r>
      </w:del>
      <w:r>
        <w:t xml:space="preserve"> satisfactory operation </w:t>
      </w:r>
      <w:ins w:id="579b261c-359e-4dba-8068-1116cb855e54" w:author="Unpaid Intern" w:date="2023-06-15T09:52:31Z">
        <w:r>
          <w:t xml:space="preserve">of </w:t>
        </w:r>
      </w:ins>
      <w:r>
        <w:t xml:space="preserve">monorail systems, monorail trolley, and hoist, as </w:t>
      </w:r>
      <w:del w:id="579b261c-359e-4dba-8068-1116cb855e54" w:author="Unpaid Intern" w:date="2023-06-15T09:52:31Z">
        <w:r>
          <w:delText xml:space="preserve">shown o</w:delText>
        </w:r>
      </w:del>
      <w:ins w:id="579b261c-359e-4dba-8068-1116cb855e54" w:author="Unpaid Intern" w:date="2023-06-15T09:52:31Z">
        <w:r>
          <w:t xml:space="preserve">outlined i</w:t>
        </w:r>
      </w:ins>
      <w:r>
        <w:t xml:space="preserve">n the Drawings and </w:t>
      </w:r>
      <w:del w:id="579b261c-359e-4dba-8068-1116cb855e54" w:author="Unpaid Intern" w:date="2023-06-15T09:52:31Z">
        <w:r>
          <w:delText xml:space="preserve">as </w:delText>
        </w:r>
      </w:del>
      <w:r>
        <w:t xml:space="preserve">specified here</w:t>
      </w:r>
      <w:del w:id="579b261c-359e-4dba-8068-1116cb855e54" w:author="Unpaid Intern" w:date="2023-06-15T09:52:31Z">
        <w:r>
          <w:delText xml:space="preserve">in</w:delText>
        </w:r>
      </w:del>
      <w:r>
        <w:t xml:space="preserve">.</w:t>
      </w:r>
    </w:p>
    <w:p w14:paraId="28411818" w14:textId="1F174450" w:rsidR="00972D3B" w:rsidRDefault="00972D3B" w:rsidP="00482142">
      <w:pPr>
        <w:pStyle w:val="AG3"/>
      </w:pPr>
      <w:r>
        <w:t xml:space="preserve">The systems sh</w:t>
      </w:r>
      <w:del w:id="24624177-1f71-4865-87c9-0887d118b14e" w:author="Unpaid Intern" w:date="2023-06-15T09:52:31Z">
        <w:r>
          <w:delText xml:space="preserve">all be complete</w:delText>
        </w:r>
      </w:del>
      <w:ins w:id="24624177-1f71-4865-87c9-0887d118b14e" w:author="Unpaid Intern" w:date="2023-06-15T09:52:31Z">
        <w:r>
          <w:t xml:space="preserve">ould be fully equipped</w:t>
        </w:r>
      </w:ins>
      <w:r>
        <w:t xml:space="preserve"> with track, trolleys, hoists, hangers, clips, stops, fittings, bracing, support</w:t>
      </w:r>
      <w:del w:id="24624177-1f71-4865-87c9-0887d118b14e" w:author="Unpaid Intern" w:date="2023-06-15T09:52:31Z">
        <w:r>
          <w:delText xml:space="preserve">ing</w:delText>
        </w:r>
      </w:del>
      <w:r>
        <w:t xml:space="preserve"> steel (</w:t>
      </w:r>
      <w:del w:id="24624177-1f71-4865-87c9-0887d118b14e" w:author="Unpaid Intern" w:date="2023-06-15T09:52:31Z">
        <w:r>
          <w:delText xml:space="preserve">other</w:delText>
        </w:r>
      </w:del>
      <w:ins w:id="24624177-1f71-4865-87c9-0887d118b14e" w:author="Unpaid Intern" w:date="2023-06-15T09:52:31Z">
        <w:r>
          <w:t xml:space="preserve">excluding</w:t>
        </w:r>
      </w:ins>
      <w:r>
        <w:t xml:space="preserve"> th</w:t>
      </w:r>
      <w:del w:id="24624177-1f71-4865-87c9-0887d118b14e" w:author="Unpaid Intern" w:date="2023-06-15T09:52:31Z">
        <w:r>
          <w:delText xml:space="preserve">an</w:delText>
        </w:r>
      </w:del>
      <w:ins w:id="24624177-1f71-4865-87c9-0887d118b14e" w:author="Unpaid Intern" w:date="2023-06-15T09:52:31Z">
        <w:r>
          <w:t xml:space="preserve">e</w:t>
        </w:r>
      </w:ins>
      <w:r>
        <w:t xml:space="preserve"> main structural system), electrification</w:t>
      </w:r>
      <w:ins w:id="24624177-1f71-4865-87c9-0887d118b14e" w:author="Unpaid Intern" w:date="2023-06-15T09:52:31Z">
        <w:r>
          <w:t xml:space="preserve">,</w:t>
        </w:r>
      </w:ins>
      <w:r>
        <w:t xml:space="preserve"> and all </w:t>
      </w:r>
      <w:del w:id="24624177-1f71-4865-87c9-0887d118b14e" w:author="Unpaid Intern" w:date="2023-06-15T09:52:31Z">
        <w:r>
          <w:delText xml:space="preserve">appurtenances necessary to</w:delText>
        </w:r>
      </w:del>
      <w:ins w:id="24624177-1f71-4865-87c9-0887d118b14e" w:author="Unpaid Intern" w:date="2023-06-15T09:52:31Z">
        <w:r>
          <w:t xml:space="preserve">other necessary components for a</w:t>
        </w:r>
      </w:ins>
      <w:r>
        <w:t xml:space="preserve"> complete </w:t>
      </w:r>
      <w:del w:id="24624177-1f71-4865-87c9-0887d118b14e" w:author="Unpaid Intern" w:date="2023-06-15T09:52:31Z">
        <w:r>
          <w:delText xml:space="preserve">the </w:delText>
        </w:r>
      </w:del>
      <w:r>
        <w:t xml:space="preserve">installation.</w:t>
      </w:r>
      <w:del w:id="24624177-1f71-4865-87c9-0887d118b14e" w:author="Unpaid Intern" w:date="2023-06-15T09:52:31Z">
        <w:r>
          <w:delText xml:space="preserve"> </w:delText>
        </w:r>
      </w:del>
      <w:r>
        <w:t xml:space="preserve"> A </w:t>
      </w:r>
      <w:del w:id="24624177-1f71-4865-87c9-0887d118b14e" w:author="Unpaid Intern" w:date="2023-06-15T09:52:31Z">
        <w:r>
          <w:delText xml:space="preserve">source of </w:delText>
        </w:r>
      </w:del>
      <w:r>
        <w:t xml:space="preserve">120 Volt, single phase electric</w:t>
      </w:r>
      <w:del w:id="24624177-1f71-4865-87c9-0887d118b14e" w:author="Unpaid Intern" w:date="2023-06-15T09:52:31Z">
        <w:r>
          <w:delText xml:space="preserve">al</w:delText>
        </w:r>
      </w:del>
      <w:r>
        <w:t xml:space="preserve"> power </w:t>
      </w:r>
      <w:ins w:id="24624177-1f71-4865-87c9-0887d118b14e" w:author="Unpaid Intern" w:date="2023-06-15T09:52:31Z">
        <w:r>
          <w:t xml:space="preserve">source </w:t>
        </w:r>
      </w:ins>
      <w:r>
        <w:t xml:space="preserve">will be </w:t>
      </w:r>
      <w:del w:id="24624177-1f71-4865-87c9-0887d118b14e" w:author="Unpaid Intern" w:date="2023-06-15T09:52:31Z">
        <w:r>
          <w:delText xml:space="preserve">furnish</w:delText>
        </w:r>
      </w:del>
      <w:ins w:id="24624177-1f71-4865-87c9-0887d118b14e" w:author="Unpaid Intern" w:date="2023-06-15T09:52:31Z">
        <w:r>
          <w:t xml:space="preserve">provid</w:t>
        </w:r>
      </w:ins>
      <w:r>
        <w:t xml:space="preserve">ed and installed </w:t>
      </w:r>
      <w:del w:id="24624177-1f71-4865-87c9-0887d118b14e" w:author="Unpaid Intern" w:date="2023-06-15T09:52:31Z">
        <w:r>
          <w:delText xml:space="preserve">to a disconnect switch adjacent to</w:delText>
        </w:r>
      </w:del>
      <w:ins w:id="24624177-1f71-4865-87c9-0887d118b14e" w:author="Unpaid Intern" w:date="2023-06-15T09:52:31Z">
        <w:r>
          <w:t xml:space="preserve">beside</w:t>
        </w:r>
      </w:ins>
      <w:r>
        <w:t xml:space="preserve"> each system using an electrically operated hoist or trolley, </w:t>
      </w:r>
      <w:del w:id="24624177-1f71-4865-87c9-0887d118b14e" w:author="Unpaid Intern" w:date="2023-06-15T09:52:31Z">
        <w:r>
          <w:delText xml:space="preserve">under</w:delText>
        </w:r>
      </w:del>
      <w:ins w:id="24624177-1f71-4865-87c9-0887d118b14e" w:author="Unpaid Intern" w:date="2023-06-15T09:52:31Z">
        <w:r>
          <w:t xml:space="preserve">as depicted in</w:t>
        </w:r>
      </w:ins>
      <w:r>
        <w:t xml:space="preserve"> Division 16 and </w:t>
      </w:r>
      <w:del w:id="24624177-1f71-4865-87c9-0887d118b14e" w:author="Unpaid Intern" w:date="2023-06-15T09:52:31Z">
        <w:r>
          <w:delText xml:space="preserve">as shown on </w:delText>
        </w:r>
      </w:del>
      <w:r>
        <w:t xml:space="preserve">the Drawings.</w:t>
      </w:r>
      <w:del w:id="24624177-1f71-4865-87c9-0887d118b14e" w:author="Unpaid Intern" w:date="2023-06-15T09:52:31Z">
        <w:r>
          <w:delText xml:space="preserve"> </w:delText>
        </w:r>
      </w:del>
      <w:r>
        <w:t xml:space="preserve"> All </w:t>
      </w:r>
      <w:del w:id="24624177-1f71-4865-87c9-0887d118b14e" w:author="Unpaid Intern" w:date="2023-06-15T09:52:31Z">
        <w:r>
          <w:delText xml:space="preserve">other</w:delText>
        </w:r>
      </w:del>
      <w:ins w:id="24624177-1f71-4865-87c9-0887d118b14e" w:author="Unpaid Intern" w:date="2023-06-15T09:52:31Z">
        <w:r>
          <w:t xml:space="preserve">remaining</w:t>
        </w:r>
      </w:ins>
      <w:r>
        <w:t xml:space="preserve"> conduit and wire </w:t>
      </w:r>
      <w:del w:id="24624177-1f71-4865-87c9-0887d118b14e" w:author="Unpaid Intern" w:date="2023-06-15T09:52:31Z">
        <w:r>
          <w:delText xml:space="preserve">as requir</w:delText>
        </w:r>
      </w:del>
      <w:ins w:id="24624177-1f71-4865-87c9-0887d118b14e" w:author="Unpaid Intern" w:date="2023-06-15T09:52:31Z">
        <w:r>
          <w:t xml:space="preserve">need</w:t>
        </w:r>
      </w:ins>
      <w:r>
        <w:t xml:space="preserve">ed for a complete system sh</w:t>
      </w:r>
      <w:del w:id="24624177-1f71-4865-87c9-0887d118b14e" w:author="Unpaid Intern" w:date="2023-06-15T09:52:31Z">
        <w:r>
          <w:delText xml:space="preserve">all be furnish</w:delText>
        </w:r>
      </w:del>
      <w:ins w:id="24624177-1f71-4865-87c9-0887d118b14e" w:author="Unpaid Intern" w:date="2023-06-15T09:52:31Z">
        <w:r>
          <w:t xml:space="preserve">ould also be provid</w:t>
        </w:r>
      </w:ins>
      <w:r>
        <w:t xml:space="preserve">ed and installed under this Section and in accordance with Division 16.</w:t>
      </w:r>
    </w:p>
    <w:p w14:paraId="64461188" w14:textId="54B25025" w:rsidR="00972D3B" w:rsidRDefault="00972D3B" w:rsidP="00482142">
      <w:pPr>
        <w:pStyle w:val="AG3"/>
      </w:pPr>
      <w:del w:id="fdaac215-9823-4190-b8d1-0a673f2e7669" w:author="Unpaid Intern" w:date="2023-06-15T09:52:31Z">
        <w:r>
          <w:delText xml:space="preserve">Design of the monorail track has been provided by the Engineer and is shown o</w:delText>
        </w:r>
      </w:del>
      <w:ins w:id="fdaac215-9823-4190-b8d1-0a673f2e7669" w:author="Unpaid Intern" w:date="2023-06-15T09:52:31Z">
        <w:r>
          <w:t xml:space="preserve">The Engineer has supplied the monorail track design, which can be found i</w:t>
        </w:r>
      </w:ins>
      <w:r>
        <w:t xml:space="preserve">n the Structural Drawings. </w:t>
      </w:r>
      <w:ins w:id="fdaac215-9823-4190-b8d1-0a673f2e7669" w:author="Unpaid Intern" w:date="2023-06-15T09:52:31Z">
        <w:r>
          <w:t xml:space="preserve">The</w:t>
        </w:r>
      </w:ins>
      <w:r>
        <w:t xml:space="preserve"> Contractor sh</w:t>
      </w:r>
      <w:del w:id="fdaac215-9823-4190-b8d1-0a673f2e7669" w:author="Unpaid Intern" w:date="2023-06-15T09:52:31Z">
        <w:r>
          <w:delText xml:space="preserve">all</w:delText>
        </w:r>
      </w:del>
      <w:ins w:id="fdaac215-9823-4190-b8d1-0a673f2e7669" w:author="Unpaid Intern" w:date="2023-06-15T09:52:31Z">
        <w:r>
          <w:t xml:space="preserve">ould</w:t>
        </w:r>
      </w:ins>
      <w:r>
        <w:t xml:space="preserve"> coordinate with the monorail equipment manufacturer to determine design aspects of </w:t>
      </w:r>
      <w:ins w:id="fdaac215-9823-4190-b8d1-0a673f2e7669" w:author="Unpaid Intern" w:date="2023-06-15T09:52:31Z">
        <w:r>
          <w:t xml:space="preserve">the </w:t>
        </w:r>
      </w:ins>
      <w:r>
        <w:t xml:space="preserve">trolley and hoist</w:t>
      </w:r>
      <w:ins w:id="fdaac215-9823-4190-b8d1-0a673f2e7669" w:author="Unpaid Intern" w:date="2023-06-15T09:52:31Z">
        <w:r>
          <w:t xml:space="preserve">,</w:t>
        </w:r>
      </w:ins>
      <w:r>
        <w:t xml:space="preserve"> should they differ from th</w:t>
      </w:r>
      <w:del w:id="fdaac215-9823-4190-b8d1-0a673f2e7669" w:author="Unpaid Intern" w:date="2023-06-15T09:52:31Z">
        <w:r>
          <w:delText xml:space="preserve">at as</w:delText>
        </w:r>
      </w:del>
      <w:ins w:id="fdaac215-9823-4190-b8d1-0a673f2e7669" w:author="Unpaid Intern" w:date="2023-06-15T09:52:31Z">
        <w:r>
          <w:t xml:space="preserve">e provided</w:t>
        </w:r>
      </w:ins>
      <w:r>
        <w:t xml:space="preserve"> design</w:t>
      </w:r>
      <w:del w:id="fdaac215-9823-4190-b8d1-0a673f2e7669" w:author="Unpaid Intern" w:date="2023-06-15T09:52:31Z">
        <w:r>
          <w:delText xml:space="preserve">ed. </w:delText>
        </w:r>
      </w:del>
      <w:ins w:id="fdaac215-9823-4190-b8d1-0a673f2e7669" w:author="Unpaid Intern" w:date="2023-06-15T09:52:31Z">
        <w:r>
          <w:t xml:space="preserve">.</w:t>
        </w:r>
      </w:ins>
    </w:p>
    <w:p w14:paraId="6F1B6CD0" w14:textId="6CE2B2A8" w:rsidR="00972D3B" w:rsidRDefault="00972D3B" w:rsidP="00482142">
      <w:pPr>
        <w:pStyle w:val="AG3"/>
      </w:pPr>
      <w:proofErr w:type="gramStart"/>
      <w:proofErr w:type="gramEnd"/>
      <w:ins w:id="6c2c4116-192e-4971-966d-35a6a3443eb6" w:author="Unpaid Intern" w:date="2023-06-15T09:52:31Z">
        <w:r>
          <w:t xml:space="preserve">The </w:t>
        </w:r>
      </w:ins>
      <w:r>
        <w:t xml:space="preserve">Contractor </w:t>
      </w:r>
      <w:del w:id="6c2c4116-192e-4971-966d-35a6a3443eb6" w:author="Unpaid Intern" w:date="2023-06-15T09:52:31Z">
        <w:r>
          <w:delText xml:space="preserve">shall</w:delText>
        </w:r>
      </w:del>
      <w:ins w:id="6c2c4116-192e-4971-966d-35a6a3443eb6" w:author="Unpaid Intern" w:date="2023-06-15T09:52:31Z">
        <w:r>
          <w:t xml:space="preserve">must</w:t>
        </w:r>
      </w:ins>
      <w:r>
        <w:t xml:space="preserve"> confirm </w:t>
      </w:r>
      <w:del w:id="6c2c4116-192e-4971-966d-35a6a3443eb6" w:author="Unpaid Intern" w:date="2023-06-15T09:52:31Z">
        <w:r>
          <w:delText xml:space="preserve">location of </w:delText>
        </w:r>
      </w:del>
      <w:r>
        <w:t xml:space="preserve">the monorail, trolley, and hoist </w:t>
      </w:r>
      <w:del w:id="6c2c4116-192e-4971-966d-35a6a3443eb6" w:author="Unpaid Intern" w:date="2023-06-15T09:52:31Z">
        <w:r>
          <w:delText xml:space="preserve">to ensure that it lines up</w:delText>
        </w:r>
      </w:del>
      <w:ins w:id="6c2c4116-192e-4971-966d-35a6a3443eb6" w:author="Unpaid Intern" w:date="2023-06-15T09:52:31Z">
        <w:r>
          <w:t xml:space="preserve">locations to ensure alignment</w:t>
        </w:r>
      </w:ins>
      <w:r>
        <w:t xml:space="preserve"> with the proposed pumps and motor centerline. Coordinate all related shop drawings </w:t>
      </w:r>
      <w:del w:id="6c2c4116-192e-4971-966d-35a6a3443eb6" w:author="Unpaid Intern" w:date="2023-06-15T09:52:31Z">
        <w:r>
          <w:delText xml:space="preserve">potentially</w:delText>
        </w:r>
      </w:del>
      <w:ins w:id="6c2c4116-192e-4971-966d-35a6a3443eb6" w:author="Unpaid Intern" w:date="2023-06-15T09:52:31Z">
        <w:r>
          <w:t xml:space="preserve">that might</w:t>
        </w:r>
      </w:ins>
      <w:r>
        <w:t xml:space="preserve"> affect</w:t>
      </w:r>
      <w:del w:id="6c2c4116-192e-4971-966d-35a6a3443eb6" w:author="Unpaid Intern" w:date="2023-06-15T09:52:31Z">
        <w:r>
          <w:delText xml:space="preserve">ing</w:delText>
        </w:r>
      </w:del>
      <w:ins w:id="6c2c4116-192e-4971-966d-35a6a3443eb6" w:author="Unpaid Intern" w:date="2023-06-15T09:52:31Z">
        <w:r>
          <w:t xml:space="preserve"> the</w:t>
        </w:r>
      </w:ins>
      <w:r>
        <w:t xml:space="preserve"> location of the progressing cavity pumps</w:t>
      </w:r>
      <w:ins w:id="6c2c4116-192e-4971-966d-35a6a3443eb6" w:author="Unpaid Intern" w:date="2023-06-15T09:52:31Z">
        <w:r>
          <w:t xml:space="preserve">,</w:t>
        </w:r>
      </w:ins>
      <w:r>
        <w:t xml:space="preserve"> inclu</w:t>
      </w:r>
      <w:del w:id="6c2c4116-192e-4971-966d-35a6a3443eb6" w:author="Unpaid Intern" w:date="2023-06-15T09:52:31Z">
        <w:r>
          <w:delText xml:space="preserve">sive of</w:delText>
        </w:r>
      </w:del>
      <w:ins w:id="6c2c4116-192e-4971-966d-35a6a3443eb6" w:author="Unpaid Intern" w:date="2023-06-15T09:52:31Z">
        <w:r>
          <w:t xml:space="preserve">ding</w:t>
        </w:r>
      </w:ins>
      <w:r>
        <w:t xml:space="preserve"> the piping shop drawings, pump and motor shop drawings, etc.</w:t>
      </w:r>
      <w:del w:id="6c2c4116-192e-4971-966d-35a6a3443eb6" w:author="Unpaid Intern" w:date="2023-06-15T09:52:31Z">
        <w:r>
          <w:delText xml:space="preserve">  </w:delText>
        </w:r>
      </w:del>
    </w:p>
    <w:p w14:paraId="0A2A62AC" w14:textId="1083BC83" w:rsidR="00972D3B" w:rsidRDefault="00972D3B" w:rsidP="005452CC">
      <w:pPr>
        <w:pStyle w:val="AG2"/>
      </w:pPr>
      <w:r>
        <w:t xml:space="preserve">MEASUREMENT AND PAYMENT</w:t>
      </w:r>
    </w:p>
    <w:p w14:paraId="171824BF" w14:textId="4FECD6DC" w:rsidR="00972D3B" w:rsidRDefault="00972D3B" w:rsidP="00482142">
      <w:pPr>
        <w:pStyle w:val="AG3"/>
      </w:pPr>
      <w:del w:id="9314d06b-4002-4f43-a8bb-7087b1a16dd4" w:author="Unpaid Intern" w:date="2023-06-15T09:52:31Z">
        <w:r>
          <w:delText xml:space="preserve">No s</w:delText>
        </w:r>
      </w:del>
      <w:ins w:id="9314d06b-4002-4f43-a8bb-7087b1a16dd4" w:author="Unpaid Intern" w:date="2023-06-15T09:52:31Z">
        <w:r>
          <w:t xml:space="preserve">S</w:t>
        </w:r>
      </w:ins>
      <w:r>
        <w:t xml:space="preserve">eparate payment </w:t>
      </w:r>
      <w:del w:id="9314d06b-4002-4f43-a8bb-7087b1a16dd4" w:author="Unpaid Intern" w:date="2023-06-15T09:52:31Z">
        <w:r>
          <w:delText xml:space="preserve">will be made </w:delText>
        </w:r>
      </w:del>
      <w:r>
        <w:t xml:space="preserve">for monorail and hoist systems</w:t>
      </w:r>
      <w:del w:id="9314d06b-4002-4f43-a8bb-7087b1a16dd4" w:author="Unpaid Intern" w:date="2023-06-15T09:52:31Z">
        <w:r>
          <w:delText xml:space="preserve">. Include the cost for this work</w:delText>
        </w:r>
      </w:del>
      <w:ins w:id="9314d06b-4002-4f43-a8bb-7087b1a16dd4" w:author="Unpaid Intern" w:date="2023-06-15T09:52:31Z">
        <w:r>
          <w:t xml:space="preserve"> will not be provided. Include this work's cost</w:t>
        </w:r>
      </w:ins>
      <w:r>
        <w:t xml:space="preserve"> in the lump sum base bid.</w:t>
      </w:r>
    </w:p>
    <w:p w14:paraId="14467913" w14:textId="3F7E70B8" w:rsidR="00972D3B" w:rsidRDefault="00972D3B" w:rsidP="005452CC">
      <w:pPr>
        <w:pStyle w:val="AG2"/>
      </w:pPr>
      <w:r>
        <w:t xml:space="preserve">RELATED WORK</w:t>
      </w:r>
    </w:p>
    <w:p w14:paraId="6E9F7E87" w14:textId="3C193425" w:rsidR="00972D3B" w:rsidRDefault="00972D3B" w:rsidP="00482142">
      <w:pPr>
        <w:pStyle w:val="AG3"/>
      </w:pPr>
      <w:del w:id="9f1fb1f2-d040-48db-8be2-cf4262ce4d73" w:author="Unpaid Intern" w:date="2023-06-15T09:52:31Z">
        <w:r>
          <w:delText xml:space="preserve">Miscellaneous metal work is included in Section 05500</w:delText>
        </w:r>
      </w:del>
      <w:ins w:id="9f1fb1f2-d040-48db-8be2-cf4262ce4d73" w:author="Unpaid Intern" w:date="2023-06-15T09:52:31Z">
        <w:r>
          <w:t xml:space="preserve">Section 05500 includes miscellaneous metal work</w:t>
        </w:r>
      </w:ins>
      <w:r>
        <w:t xml:space="preserve">.</w:t>
      </w:r>
    </w:p>
    <w:p w14:paraId="77C5FCD2" w14:textId="7C20D4B8" w:rsidR="00972D3B" w:rsidRDefault="00972D3B" w:rsidP="00482142">
      <w:pPr>
        <w:pStyle w:val="AG3"/>
      </w:pPr>
      <w:del w:id="9056dc13-54d4-4a06-acc9-b0fd0fff86ed" w:author="Unpaid Intern" w:date="2023-06-15T09:52:31Z">
        <w:r>
          <w:delText xml:space="preserve">Field painting is included in Section 09901</w:delText>
        </w:r>
      </w:del>
      <w:ins w:id="9056dc13-54d4-4a06-acc9-b0fd0fff86ed" w:author="Unpaid Intern" w:date="2023-06-15T09:52:31Z">
        <w:r>
          <w:t xml:space="preserve">Section 09901 covers field painting</w:t>
        </w:r>
      </w:ins>
      <w:r>
        <w:t xml:space="preserve">.</w:t>
      </w:r>
    </w:p>
    <w:p w14:paraId="128DA390" w14:textId="6D677D29" w:rsidR="006033E3" w:rsidRDefault="006033E3" w:rsidP="00482142">
      <w:pPr>
        <w:pStyle w:val="AG3"/>
      </w:pPr>
      <w:r>
        <w:t xml:space="preserve">Pre-Engineered Metal Building i</w:t>
      </w:r>
      <w:del w:id="2c693a1b-951d-49a2-a635-d11b9c453b7d" w:author="Unpaid Intern" w:date="2023-06-15T09:52:31Z">
        <w:r>
          <w:delText xml:space="preserve">nclud</w:delText>
        </w:r>
      </w:del>
      <w:ins w:id="2c693a1b-951d-49a2-a635-d11b9c453b7d" w:author="Unpaid Intern" w:date="2023-06-15T09:52:31Z">
        <w:r>
          <w:t xml:space="preserve">s incorporat</w:t>
        </w:r>
      </w:ins>
      <w:r>
        <w:t xml:space="preserve">ed in Section 13341.</w:t>
      </w:r>
    </w:p>
    <w:p w14:paraId="4DFDA2DD" w14:textId="139444CE" w:rsidR="00972D3B" w:rsidRDefault="00972D3B" w:rsidP="00482142">
      <w:pPr>
        <w:pStyle w:val="AG3"/>
      </w:pPr>
      <w:r>
        <w:t xml:space="preserve">Except as otherwise specified here</w:t>
      </w:r>
      <w:del w:id="06d98d51-4008-4eb1-837e-4feac663c491" w:author="Unpaid Intern" w:date="2023-06-15T09:52:31Z">
        <w:r>
          <w:delText xml:space="preserve">in, electrical work is included under Division 16</w:delText>
        </w:r>
      </w:del>
      <w:ins w:id="06d98d51-4008-4eb1-837e-4feac663c491" w:author="Unpaid Intern" w:date="2023-06-15T09:52:31Z">
        <w:r>
          <w:t xml:space="preserve">, Division 16 includes all electrical work</w:t>
        </w:r>
      </w:ins>
      <w:r>
        <w:t xml:space="preserve">.</w:t>
      </w:r>
    </w:p>
    <w:p w14:paraId="165DDDBE" w14:textId="07552D47" w:rsidR="00972D3B" w:rsidRDefault="00972D3B" w:rsidP="005452CC">
      <w:pPr>
        <w:pStyle w:val="AG2"/>
      </w:pPr>
      <w:r>
        <w:t xml:space="preserve">SUBMITTALS</w:t>
      </w:r>
    </w:p>
    <w:p w14:paraId="2A107EB8" w14:textId="1E141595" w:rsidR="00972D3B" w:rsidRDefault="00972D3B" w:rsidP="00482142">
      <w:pPr>
        <w:pStyle w:val="AG3"/>
      </w:pPr>
      <w:r>
        <w:t xml:space="preserve">Submit to the Engineer, in </w:t>
      </w:r>
      <w:del w:id="33c8cfc6-f573-4b15-bf23-ead70ef9b49e" w:author="Unpaid Intern" w:date="2023-06-15T09:52:31Z">
        <w:r>
          <w:delText xml:space="preserve">accordanc</w:delText>
        </w:r>
      </w:del>
      <w:ins w:id="33c8cfc6-f573-4b15-bf23-ead70ef9b49e" w:author="Unpaid Intern" w:date="2023-06-15T09:52:31Z">
        <w:r>
          <w:t xml:space="preserve">lin</w:t>
        </w:r>
      </w:ins>
      <w:r>
        <w:t xml:space="preserve">e with Section 01300, shop drawings </w:t>
      </w:r>
      <w:del w:id="33c8cfc6-f573-4b15-bf23-ead70ef9b49e" w:author="Unpaid Intern" w:date="2023-06-15T09:52:31Z">
        <w:r>
          <w:delText xml:space="preserve">show</w:delText>
        </w:r>
      </w:del>
      <w:ins w:id="33c8cfc6-f573-4b15-bf23-ead70ef9b49e" w:author="Unpaid Intern" w:date="2023-06-15T09:52:31Z">
        <w:r>
          <w:t xml:space="preserve">detail</w:t>
        </w:r>
      </w:ins>
      <w:r>
        <w:t xml:space="preserve">ing erection methods</w:t>
      </w:r>
      <w:del w:id="33c8cfc6-f573-4b15-bf23-ead70ef9b49e" w:author="Unpaid Intern" w:date="2023-06-15T09:52:31Z">
        <w:r>
          <w:delText xml:space="preserve"> and details</w:delText>
        </w:r>
      </w:del>
      <w:r>
        <w:t xml:space="preserve">.</w:t>
      </w:r>
    </w:p>
    <w:p w14:paraId="55DA1144" w14:textId="45D9B7BB" w:rsidR="00972D3B" w:rsidRPr="00C0079D" w:rsidRDefault="00972D3B" w:rsidP="00C0079D">
      <w:pPr>
        <w:pStyle w:val="AG4"/>
      </w:pPr>
      <w:del w:id="bd5c5123-b857-4815-891c-e20bc435e664" w:author="Unpaid Intern" w:date="2023-06-15T09:52:31Z">
        <w:r>
          <w:delText xml:space="preserve">Provide</w:delText>
        </w:r>
      </w:del>
      <w:ins w:id="bd5c5123-b857-4815-891c-e20bc435e664" w:author="Unpaid Intern" w:date="2023-06-15T09:52:31Z">
        <w:r>
          <w:t xml:space="preserve">Supply</w:t>
        </w:r>
      </w:ins>
      <w:r>
        <w:t xml:space="preserve"> Certified AutoCAD dimensional fabrication drawings.</w:t>
      </w:r>
    </w:p>
    <w:p w14:paraId="29D52EED" w14:textId="27C188C0" w:rsidR="00972D3B" w:rsidRPr="00C0079D" w:rsidRDefault="00972D3B" w:rsidP="00C0079D">
      <w:pPr>
        <w:pStyle w:val="AG4"/>
      </w:pPr>
      <w:r>
        <w:t xml:space="preserve">Pr</w:t>
      </w:r>
      <w:del w:id="c9ffc903-9738-4fbe-b9a9-fe4a9a752b8b" w:author="Unpaid Intern" w:date="2023-06-15T09:52:31Z">
        <w:r>
          <w:delText xml:space="preserve">ovide</w:delText>
        </w:r>
      </w:del>
      <w:ins w:id="c9ffc903-9738-4fbe-b9a9-fe4a9a752b8b" w:author="Unpaid Intern" w:date="2023-06-15T09:52:31Z">
        <w:r>
          <w:t xml:space="preserve">esent</w:t>
        </w:r>
      </w:ins>
      <w:r>
        <w:t xml:space="preserve"> manufacturer’s cut sheets and catalogs for </w:t>
      </w:r>
      <w:ins w:id="c9ffc903-9738-4fbe-b9a9-fe4a9a752b8b" w:author="Unpaid Intern" w:date="2023-06-15T09:52:31Z">
        <w:r>
          <w:t xml:space="preserve">the </w:t>
        </w:r>
      </w:ins>
      <w:r>
        <w:t xml:space="preserve">trolley, hoist, rail, and all </w:t>
      </w:r>
      <w:del w:id="c9ffc903-9738-4fbe-b9a9-fe4a9a752b8b" w:author="Unpaid Intern" w:date="2023-06-15T09:52:31Z">
        <w:r>
          <w:delText xml:space="preserve">items </w:delText>
        </w:r>
      </w:del>
      <w:r>
        <w:t xml:space="preserve">provided</w:t>
      </w:r>
      <w:ins w:id="c9ffc903-9738-4fbe-b9a9-fe4a9a752b8b" w:author="Unpaid Intern" w:date="2023-06-15T09:52:31Z">
        <w:r>
          <w:t xml:space="preserve"> items</w:t>
        </w:r>
      </w:ins>
      <w:r>
        <w:t xml:space="preserve">.</w:t>
      </w:r>
    </w:p>
    <w:p w14:paraId="7276100A" w14:textId="332A4C37" w:rsidR="00972D3B" w:rsidRPr="00C0079D" w:rsidRDefault="00972D3B" w:rsidP="00C0079D">
      <w:pPr>
        <w:pStyle w:val="AG4"/>
      </w:pPr>
      <w:del w:id="7861f397-da70-4449-b241-4da902d22ec8" w:author="Unpaid Intern" w:date="2023-06-15T09:52:31Z">
        <w:r>
          <w:delText xml:space="preserve">T</w:delText>
        </w:r>
      </w:del>
      <w:ins w:id="7861f397-da70-4449-b241-4da902d22ec8" w:author="Unpaid Intern" w:date="2023-06-15T09:52:31Z">
        <w:r>
          <w:t xml:space="preserve">Provide t</w:t>
        </w:r>
      </w:ins>
      <w:r>
        <w:t xml:space="preserve">he total weight of the equipment as well as </w:t>
      </w:r>
      <w:ins w:id="7861f397-da70-4449-b241-4da902d22ec8" w:author="Unpaid Intern" w:date="2023-06-15T09:52:31Z">
        <w:r>
          <w:t xml:space="preserve">the </w:t>
        </w:r>
      </w:ins>
      <w:r>
        <w:t xml:space="preserve">weights of individual components.</w:t>
      </w:r>
    </w:p>
    <w:p w14:paraId="36523696" w14:textId="2C3B405A" w:rsidR="00972D3B" w:rsidRPr="00C0079D" w:rsidRDefault="00972D3B" w:rsidP="00C0079D">
      <w:pPr>
        <w:pStyle w:val="AG4"/>
      </w:pPr>
      <w:del w:id="2c528349-3430-46fb-a65f-b1ac006b902c" w:author="Unpaid Intern" w:date="2023-06-15T09:52:31Z">
        <w:r>
          <w:delText xml:space="preserve">Provi</w:delText>
        </w:r>
      </w:del>
      <w:ins w:id="2c528349-3430-46fb-a65f-b1ac006b902c" w:author="Unpaid Intern" w:date="2023-06-15T09:52:31Z">
        <w:r>
          <w:t xml:space="preserve">You should also inclu</w:t>
        </w:r>
      </w:ins>
      <w:r>
        <w:t xml:space="preserve">de wiring schematics.</w:t>
      </w:r>
    </w:p>
    <w:p w14:paraId="0B04E226" w14:textId="13EE6672" w:rsidR="00972D3B" w:rsidRDefault="00972D3B" w:rsidP="00482142">
      <w:pPr>
        <w:pStyle w:val="AG3"/>
      </w:pPr>
      <w:del w:id="c8451692-f031-4314-ad70-4dc9d042d32e" w:author="Unpaid Intern" w:date="2023-06-15T09:52:31Z">
        <w:r>
          <w:delText xml:space="preserve">Copies of a certificate of</w:delText>
        </w:r>
      </w:del>
      <w:ins w:id="c8451692-f031-4314-ad70-4dc9d042d32e" w:author="Unpaid Intern" w:date="2023-06-15T09:52:31Z">
        <w:r>
          <w:t xml:space="preserve">You must submit copies of an OSHA</w:t>
        </w:r>
      </w:ins>
      <w:r>
        <w:t xml:space="preserve"> compliance </w:t>
      </w:r>
      <w:del w:id="c8451692-f031-4314-ad70-4dc9d042d32e" w:author="Unpaid Intern" w:date="2023-06-15T09:52:31Z">
        <w:r>
          <w:delText xml:space="preserve">with OSHA</w:delText>
        </w:r>
      </w:del>
      <w:ins w:id="c8451692-f031-4314-ad70-4dc9d042d32e" w:author="Unpaid Intern" w:date="2023-06-15T09:52:31Z">
        <w:r>
          <w:t xml:space="preserve">certificate</w:t>
        </w:r>
      </w:ins>
      <w:r>
        <w:t xml:space="preserve">, Part 1910, Subpart N, Section 1910.179 - Overhead and Gantry Cranes, </w:t>
      </w:r>
      <w:del w:id="c8451692-f031-4314-ad70-4dc9d042d32e" w:author="Unpaid Intern" w:date="2023-06-15T09:52:31Z">
        <w:r>
          <w:delText xml:space="preserve">shall be submitted at the time</w:delText>
        </w:r>
      </w:del>
      <w:ins w:id="c8451692-f031-4314-ad70-4dc9d042d32e" w:author="Unpaid Intern" w:date="2023-06-15T09:52:31Z">
        <w:r>
          <w:t xml:space="preserve">at the time of submitting</w:t>
        </w:r>
      </w:ins>
      <w:r>
        <w:t xml:space="preserve"> th</w:t>
      </w:r>
      <w:del w:id="c8451692-f031-4314-ad70-4dc9d042d32e" w:author="Unpaid Intern" w:date="2023-06-15T09:52:31Z">
        <w:r>
          <w:delText xml:space="preserve">at</w:delText>
        </w:r>
      </w:del>
      <w:ins w:id="c8451692-f031-4314-ad70-4dc9d042d32e" w:author="Unpaid Intern" w:date="2023-06-15T09:52:31Z">
        <w:r>
          <w:t xml:space="preserve">e</w:t>
        </w:r>
      </w:ins>
      <w:r>
        <w:t xml:space="preserve"> shop drawings</w:t>
      </w:r>
      <w:del w:id="c8451692-f031-4314-ad70-4dc9d042d32e" w:author="Unpaid Intern" w:date="2023-06-15T09:52:31Z">
        <w:r>
          <w:delText xml:space="preserve"> are submitted</w:delText>
        </w:r>
      </w:del>
      <w:r>
        <w:t xml:space="preserve">.</w:t>
      </w:r>
    </w:p>
    <w:p w14:paraId="5564947C" w14:textId="0642F861" w:rsidR="00972D3B" w:rsidRPr="00DA334C" w:rsidRDefault="00972D3B" w:rsidP="00C0079D">
      <w:pPr>
        <w:pStyle w:val="AG4"/>
        <w:numPr>
          <w:ilvl w:val="0"/>
          <w:numId w:val="20"/>
        </w:numPr>
        <w:ind w:left="1260"/>
      </w:pPr>
      <w:r>
        <w:t xml:space="preserve">Design Responsibility</w:t>
      </w:r>
    </w:p>
    <w:p w14:paraId="0EA13A3B" w14:textId="20D19346" w:rsidR="00972D3B" w:rsidRPr="002E1B69" w:rsidRDefault="00972D3B" w:rsidP="002E1B69">
      <w:pPr>
        <w:pStyle w:val="AG5"/>
      </w:pPr>
      <w:ins w:id="b680df9c-a340-4026-99c4-32a6292dc790" w:author="Unpaid Intern" w:date="2023-06-15T09:52:31Z">
        <w:r>
          <w:t xml:space="preserve">Complete the </w:t>
        </w:r>
      </w:ins>
      <w:r>
        <w:t xml:space="preserve">Certificate of Design</w:t>
      </w:r>
      <w:del w:id="b680df9c-a340-4026-99c4-32a6292dc790" w:author="Unpaid Intern" w:date="2023-06-15T09:52:31Z">
        <w:r>
          <w:delText xml:space="preserve">:  Complete</w:delText>
        </w:r>
      </w:del>
      <w:r>
        <w:t xml:space="preserve"> form at </w:t>
      </w:r>
      <w:ins w:id="b680df9c-a340-4026-99c4-32a6292dc790" w:author="Unpaid Intern" w:date="2023-06-15T09:52:31Z">
        <w:r>
          <w:t xml:space="preserve">the </w:t>
        </w:r>
      </w:ins>
      <w:r>
        <w:t xml:space="preserve">end of </w:t>
      </w:r>
      <w:ins w:id="b680df9c-a340-4026-99c4-32a6292dc790" w:author="Unpaid Intern" w:date="2023-06-15T09:52:31Z">
        <w:r>
          <w:t xml:space="preserve">this </w:t>
        </w:r>
      </w:ins>
      <w:r>
        <w:t xml:space="preserve">Section and submit to </w:t>
      </w:r>
      <w:ins w:id="b680df9c-a340-4026-99c4-32a6292dc790" w:author="Unpaid Intern" w:date="2023-06-15T09:52:31Z">
        <w:r>
          <w:t xml:space="preserve">the </w:t>
        </w:r>
      </w:ins>
      <w:r>
        <w:t xml:space="preserve">Engineer </w:t>
      </w:r>
      <w:del w:id="b680df9c-a340-4026-99c4-32a6292dc790" w:author="Unpaid Intern" w:date="2023-06-15T09:52:31Z">
        <w:r>
          <w:delText xml:space="preserve">prior to manufacture of cranes</w:delText>
        </w:r>
      </w:del>
      <w:ins w:id="b680df9c-a340-4026-99c4-32a6292dc790" w:author="Unpaid Intern" w:date="2023-06-15T09:52:31Z">
        <w:r>
          <w:t xml:space="preserve">before crane manufacturing</w:t>
        </w:r>
      </w:ins>
      <w:r>
        <w:t xml:space="preserve">.</w:t>
      </w:r>
    </w:p>
    <w:p w14:paraId="5A43B376" w14:textId="106D5E55" w:rsidR="00972D3B" w:rsidRDefault="00972D3B" w:rsidP="002E1B69">
      <w:pPr>
        <w:pStyle w:val="AG5"/>
      </w:pPr>
      <w:del w:id="d488377e-edac-49a6-a3f8-2a24384a9979" w:author="Unpaid Intern" w:date="2023-06-15T09:52:31Z">
        <w:r>
          <w:delText xml:space="preserve">Support Data:  </w:delText>
        </w:r>
      </w:del>
      <w:r>
        <w:t xml:space="preserve">Submit </w:t>
      </w:r>
      <w:ins w:id="d488377e-edac-49a6-a3f8-2a24384a9979" w:author="Unpaid Intern" w:date="2023-06-15T09:52:31Z">
        <w:r>
          <w:t xml:space="preserve">the </w:t>
        </w:r>
      </w:ins>
      <w:r>
        <w:t xml:space="preserve">following with </w:t>
      </w:r>
      <w:ins w:id="d488377e-edac-49a6-a3f8-2a24384a9979" w:author="Unpaid Intern" w:date="2023-06-15T09:52:31Z">
        <w:r>
          <w:t xml:space="preserve">the </w:t>
        </w:r>
      </w:ins>
      <w:r>
        <w:t xml:space="preserve">Certificate of Design:</w:t>
      </w:r>
    </w:p>
    <w:p w14:paraId="7248A163" w14:textId="03399055" w:rsidR="00972D3B" w:rsidRPr="005C3E7E" w:rsidRDefault="00972D3B" w:rsidP="005C3E7E">
      <w:pPr>
        <w:pStyle w:val="AG6"/>
      </w:pPr>
      <w:proofErr w:type="gramStart"/>
      <w:proofErr w:type="gramEnd"/>
      <w:proofErr w:type="gramStart"/>
      <w:proofErr w:type="gramEnd"/>
      <w:r>
        <w:t xml:space="preserve">Certification, signed by </w:t>
      </w:r>
      <w:ins w:id="0c179738-94aa-40d2-bd98-aae1f52a9a54" w:author="Unpaid Intern" w:date="2023-06-15T09:52:31Z">
        <w:r>
          <w:t xml:space="preserve">a </w:t>
        </w:r>
      </w:ins>
      <w:r>
        <w:t xml:space="preserve">Texas-registered professional engineer, </w:t>
      </w:r>
      <w:del w:id="0c179738-94aa-40d2-bd98-aae1f52a9a54" w:author="Unpaid Intern" w:date="2023-06-15T09:52:31Z">
        <w:r>
          <w:delText xml:space="preserve">stat</w:delText>
        </w:r>
      </w:del>
      <w:ins w:id="0c179738-94aa-40d2-bd98-aae1f52a9a54" w:author="Unpaid Intern" w:date="2023-06-15T09:52:31Z">
        <w:r>
          <w:t xml:space="preserve">confirm</w:t>
        </w:r>
      </w:ins>
      <w:r>
        <w:t xml:space="preserve">ing that all members, elements</w:t>
      </w:r>
      <w:ins w:id="0c179738-94aa-40d2-bd98-aae1f52a9a54" w:author="Unpaid Intern" w:date="2023-06-15T09:52:31Z">
        <w:r>
          <w:t xml:space="preserve">,</w:t>
        </w:r>
      </w:ins>
      <w:r>
        <w:t xml:space="preserve"> and connections are designed to withstand </w:t>
      </w:r>
      <w:ins w:id="0c179738-94aa-40d2-bd98-aae1f52a9a54" w:author="Unpaid Intern" w:date="2023-06-15T09:52:31Z">
        <w:r>
          <w:t xml:space="preserve">the </w:t>
        </w:r>
      </w:ins>
      <w:r>
        <w:t xml:space="preserve">required loads and forces.</w:t>
      </w:r>
    </w:p>
    <w:p w14:paraId="676445E7" w14:textId="5262D03D" w:rsidR="00972D3B" w:rsidRDefault="00972D3B" w:rsidP="005C3E7E">
      <w:pPr>
        <w:pStyle w:val="AG6"/>
      </w:pPr>
      <w:del w:id="0e78374f-d795-41e1-af84-73bf0236aea9" w:author="Unpaid Intern" w:date="2023-06-15T09:52:31Z">
        <w:r>
          <w:delText xml:space="preserve">C</w:delText>
        </w:r>
      </w:del>
      <w:ins w:id="0e78374f-d795-41e1-af84-73bf0236aea9" w:author="Unpaid Intern" w:date="2023-06-15T09:52:31Z">
        <w:r>
          <w:t xml:space="preserve">Specific c</w:t>
        </w:r>
      </w:ins>
      <w:r>
        <w:t xml:space="preserve">odes and standards t</w:t>
      </w:r>
      <w:del w:id="0e78374f-d795-41e1-af84-73bf0236aea9" w:author="Unpaid Intern" w:date="2023-06-15T09:52:31Z">
        <w:r>
          <w:delText xml:space="preserve">o which</w:delText>
        </w:r>
      </w:del>
      <w:ins w:id="0e78374f-d795-41e1-af84-73bf0236aea9" w:author="Unpaid Intern" w:date="2023-06-15T09:52:31Z">
        <w:r>
          <w:t xml:space="preserve">hat the</w:t>
        </w:r>
      </w:ins>
      <w:r>
        <w:t xml:space="preserve"> structural design co</w:t>
      </w:r>
      <w:del w:id="0e78374f-d795-41e1-af84-73bf0236aea9" w:author="Unpaid Intern" w:date="2023-06-15T09:52:31Z">
        <w:r>
          <w:delText xml:space="preserve">nforms</w:delText>
        </w:r>
      </w:del>
      <w:ins w:id="0e78374f-d795-41e1-af84-73bf0236aea9" w:author="Unpaid Intern" w:date="2023-06-15T09:52:31Z">
        <w:r>
          <w:t xml:space="preserve">mplies with</w:t>
        </w:r>
      </w:ins>
      <w:r>
        <w:t xml:space="preserve">.</w:t>
      </w:r>
    </w:p>
    <w:p w14:paraId="0CDAA156" w14:textId="0A958B26" w:rsidR="00972D3B" w:rsidRDefault="00972D3B" w:rsidP="00482142">
      <w:pPr>
        <w:pStyle w:val="AG3"/>
      </w:pPr>
      <w:r>
        <w:t xml:space="preserve">Operating and Maintenance Data</w:t>
      </w:r>
    </w:p>
    <w:p w14:paraId="3A6C21BB" w14:textId="1ADB4CA7" w:rsidR="00972D3B" w:rsidRDefault="00972D3B" w:rsidP="00C11E0A">
      <w:pPr>
        <w:pStyle w:val="AG4"/>
        <w:numPr>
          <w:ilvl w:val="0"/>
          <w:numId w:val="22"/>
        </w:numPr>
        <w:ind w:left="1260"/>
      </w:pPr>
      <w:del w:id="5a309dc9-4ee9-4c11-965c-d8a768953b93" w:author="Unpaid Intern" w:date="2023-06-15T09:52:31Z">
        <w:r>
          <w:delText xml:space="preserve">O</w:delText>
        </w:r>
      </w:del>
      <w:ins w:id="5a309dc9-4ee9-4c11-965c-d8a768953b93" w:author="Unpaid Intern" w:date="2023-06-15T09:52:31Z">
        <w:r>
          <w:t xml:space="preserve">Provide o</w:t>
        </w:r>
      </w:ins>
      <w:r>
        <w:t xml:space="preserve">perating and maintenance instructions </w:t>
      </w:r>
      <w:del w:id="5a309dc9-4ee9-4c11-965c-d8a768953b93" w:author="Unpaid Intern" w:date="2023-06-15T09:52:31Z">
        <w:r>
          <w:delText xml:space="preserve">shall be furnished </w:delText>
        </w:r>
      </w:del>
      <w:r>
        <w:t xml:space="preserve">to the Engineer as </w:t>
      </w:r>
      <w:del w:id="5a309dc9-4ee9-4c11-965c-d8a768953b93" w:author="Unpaid Intern" w:date="2023-06-15T09:52:31Z">
        <w:r>
          <w:delText xml:space="preserve">provid</w:delText>
        </w:r>
      </w:del>
      <w:ins w:id="5a309dc9-4ee9-4c11-965c-d8a768953b93" w:author="Unpaid Intern" w:date="2023-06-15T09:52:31Z">
        <w:r>
          <w:t xml:space="preserve">outlin</w:t>
        </w:r>
      </w:ins>
      <w:r>
        <w:t xml:space="preserve">ed in Section 01730.</w:t>
      </w:r>
    </w:p>
    <w:p w14:paraId="6156D354" w14:textId="471A2829" w:rsidR="00972D3B" w:rsidRDefault="00972D3B" w:rsidP="00C0079D">
      <w:pPr>
        <w:pStyle w:val="AG4"/>
      </w:pPr>
      <w:del w:id="1a561ee2-ee6b-4c94-a755-8a3fb007b6c8" w:author="Unpaid Intern" w:date="2023-06-15T09:52:31Z">
        <w:r>
          <w:delText xml:space="preserve">A</w:delText>
        </w:r>
      </w:del>
      <w:ins w:id="1a561ee2-ee6b-4c94-a755-8a3fb007b6c8" w:author="Unpaid Intern" w:date="2023-06-15T09:52:31Z">
        <w:r>
          <w:t xml:space="preserve">Supply a</w:t>
        </w:r>
      </w:ins>
      <w:r>
        <w:t xml:space="preserve"> factory representative w</w:t>
      </w:r>
      <w:del w:id="1a561ee2-ee6b-4c94-a755-8a3fb007b6c8" w:author="Unpaid Intern" w:date="2023-06-15T09:52:31Z">
        <w:r>
          <w:delText xml:space="preserve">ho has complet</w:delText>
        </w:r>
      </w:del>
      <w:ins w:id="1a561ee2-ee6b-4c94-a755-8a3fb007b6c8" w:author="Unpaid Intern" w:date="2023-06-15T09:52:31Z">
        <w:r>
          <w:t xml:space="preserve">ith extensiv</w:t>
        </w:r>
      </w:ins>
      <w:r>
        <w:t xml:space="preserve">e knowledge of </w:t>
      </w:r>
      <w:ins w:id="1a561ee2-ee6b-4c94-a755-8a3fb007b6c8" w:author="Unpaid Intern" w:date="2023-06-15T09:52:31Z">
        <w:r>
          <w:t xml:space="preserve">ap</w:t>
        </w:r>
      </w:ins>
      <w:r>
        <w:t xml:space="preserve">prop</w:t>
      </w:r>
      <w:del w:id="1a561ee2-ee6b-4c94-a755-8a3fb007b6c8" w:author="Unpaid Intern" w:date="2023-06-15T09:52:31Z">
        <w:r>
          <w:delText xml:space="preserve">e</w:delText>
        </w:r>
      </w:del>
      <w:r>
        <w:t xml:space="preserve">r</w:t>
      </w:r>
      <w:ins w:id="1a561ee2-ee6b-4c94-a755-8a3fb007b6c8" w:author="Unpaid Intern" w:date="2023-06-15T09:52:31Z">
        <w:r>
          <w:t xml:space="preserve">iate</w:t>
        </w:r>
      </w:ins>
      <w:r>
        <w:t xml:space="preserve"> operation and maintenance </w:t>
      </w:r>
      <w:del w:id="1a561ee2-ee6b-4c94-a755-8a3fb007b6c8" w:author="Unpaid Intern" w:date="2023-06-15T09:52:31Z">
        <w:r>
          <w:delText xml:space="preserve">shall be provided </w:delText>
        </w:r>
      </w:del>
      <w:r>
        <w:t xml:space="preserve">for </w:t>
      </w:r>
      <w:del w:id="1a561ee2-ee6b-4c94-a755-8a3fb007b6c8" w:author="Unpaid Intern" w:date="2023-06-15T09:52:31Z">
        <w:r>
          <w:delText xml:space="preserve">1</w:delText>
        </w:r>
      </w:del>
      <w:ins w:id="1a561ee2-ee6b-4c94-a755-8a3fb007b6c8" w:author="Unpaid Intern" w:date="2023-06-15T09:52:31Z">
        <w:r>
          <w:t xml:space="preserve">a</w:t>
        </w:r>
      </w:ins>
      <w:r>
        <w:t xml:space="preserve"> day to </w:t>
      </w:r>
      <w:del w:id="1a561ee2-ee6b-4c94-a755-8a3fb007b6c8" w:author="Unpaid Intern" w:date="2023-06-15T09:52:31Z">
        <w:r>
          <w:delText xml:space="preserve">instruct</w:delText>
        </w:r>
      </w:del>
      <w:ins w:id="1a561ee2-ee6b-4c94-a755-8a3fb007b6c8" w:author="Unpaid Intern" w:date="2023-06-15T09:52:31Z">
        <w:r>
          <w:t xml:space="preserve">train</w:t>
        </w:r>
      </w:ins>
      <w:r>
        <w:t xml:space="preserve"> representatives of the Owner and Engineer on proper operation and maintenance.</w:t>
      </w:r>
      <w:del w:id="1a561ee2-ee6b-4c94-a755-8a3fb007b6c8" w:author="Unpaid Intern" w:date="2023-06-15T09:52:31Z">
        <w:r>
          <w:delText xml:space="preserve"> </w:delText>
        </w:r>
      </w:del>
      <w:r>
        <w:t xml:space="preserve"> This </w:t>
      </w:r>
      <w:del w:id="1a561ee2-ee6b-4c94-a755-8a3fb007b6c8" w:author="Unpaid Intern" w:date="2023-06-15T09:52:31Z">
        <w:r>
          <w:delText xml:space="preserve">work may be done in conjuncti</w:delText>
        </w:r>
      </w:del>
      <w:ins w:id="1a561ee2-ee6b-4c94-a755-8a3fb007b6c8" w:author="Unpaid Intern" w:date="2023-06-15T09:52:31Z">
        <w:r>
          <w:t xml:space="preserve">training may be conducted al</w:t>
        </w:r>
      </w:ins>
      <w:r>
        <w:t xml:space="preserve">on</w:t>
      </w:r>
      <w:ins w:id="1a561ee2-ee6b-4c94-a755-8a3fb007b6c8" w:author="Unpaid Intern" w:date="2023-06-15T09:52:31Z">
        <w:r>
          <w:t xml:space="preserve">g</w:t>
        </w:r>
      </w:ins>
      <w:r>
        <w:t xml:space="preserve"> with the ins</w:t>
      </w:r>
      <w:del w:id="1a561ee2-ee6b-4c94-a755-8a3fb007b6c8" w:author="Unpaid Intern" w:date="2023-06-15T09:52:31Z">
        <w:r>
          <w:delText xml:space="preserve">pection of the installa</w:delText>
        </w:r>
      </w:del>
      <w:ins w:id="1a561ee2-ee6b-4c94-a755-8a3fb007b6c8" w:author="Unpaid Intern" w:date="2023-06-15T09:52:31Z">
        <w:r>
          <w:t xml:space="preserve">tallation inspec</w:t>
        </w:r>
      </w:ins>
      <w:r>
        <w:t xml:space="preserve">tion and test run as </w:t>
      </w:r>
      <w:del w:id="1a561ee2-ee6b-4c94-a755-8a3fb007b6c8" w:author="Unpaid Intern" w:date="2023-06-15T09:52:31Z">
        <w:r>
          <w:delText xml:space="preserve">provid</w:delText>
        </w:r>
      </w:del>
      <w:ins w:id="1a561ee2-ee6b-4c94-a755-8a3fb007b6c8" w:author="Unpaid Intern" w:date="2023-06-15T09:52:31Z">
        <w:r>
          <w:t xml:space="preserve">specifi</w:t>
        </w:r>
      </w:ins>
      <w:r>
        <w:t xml:space="preserve">ed under Paragraph 3.02 below.</w:t>
      </w:r>
    </w:p>
    <w:p w14:paraId="5AF639E5" w14:textId="518379D8" w:rsidR="00972D3B" w:rsidRDefault="00972D3B" w:rsidP="005452CC">
      <w:pPr>
        <w:pStyle w:val="AG2"/>
      </w:pPr>
      <w:r>
        <w:t xml:space="preserve">REFERENCE STANDARDS</w:t>
      </w:r>
    </w:p>
    <w:p w14:paraId="3317F41D" w14:textId="5F0DB659" w:rsidR="00972D3B" w:rsidRDefault="00972D3B" w:rsidP="00482142">
      <w:pPr>
        <w:pStyle w:val="AG3"/>
      </w:pPr>
      <w:r>
        <w:t xml:space="preserve">American Bearing Manufacturers Association (ABMA)</w:t>
      </w:r>
    </w:p>
    <w:p w14:paraId="2C1969BF" w14:textId="55697E8E" w:rsidR="00303804" w:rsidRDefault="00303804" w:rsidP="00482142">
      <w:pPr>
        <w:pStyle w:val="AG3"/>
      </w:pPr>
      <w:r>
        <w:t xml:space="preserve">American Society of Mechanical Engineers (ASME)</w:t>
      </w:r>
    </w:p>
    <w:p w14:paraId="1D68837E" w14:textId="3761B0B1" w:rsidR="00303804" w:rsidRDefault="00303804" w:rsidP="00C11E0A">
      <w:pPr>
        <w:pStyle w:val="AG4"/>
        <w:numPr>
          <w:ilvl w:val="0"/>
          <w:numId w:val="23"/>
        </w:numPr>
        <w:ind w:left="1260"/>
      </w:pPr>
      <w:r>
        <w:t xml:space="preserve">ASME B30.9-2018 – Slings</w:t>
      </w:r>
    </w:p>
    <w:p w14:paraId="4D89291A" w14:textId="77777777" w:rsidR="00303804" w:rsidRDefault="00303804" w:rsidP="00C0079D">
      <w:pPr>
        <w:pStyle w:val="AG4"/>
      </w:pPr>
      <w:r>
        <w:t xml:space="preserve">ASME B30.11-10, Monorails and Underhung Cranes -Safety Standard for Cableways, Cranes, Derricks, Hoists, Hooks, Jacks, and Slings.</w:t>
      </w:r>
    </w:p>
    <w:p w14:paraId="21FAAA5B" w14:textId="77777777" w:rsidR="00303804" w:rsidRDefault="00303804" w:rsidP="00C0079D">
      <w:pPr>
        <w:pStyle w:val="AG4"/>
      </w:pPr>
      <w:r>
        <w:t xml:space="preserve">ASME B30.17-2015 – Cranes and Monorails (With Underhung Trolley or Bridge)</w:t>
      </w:r>
    </w:p>
    <w:p w14:paraId="28662BB8" w14:textId="77777777" w:rsidR="00303804" w:rsidRDefault="00303804" w:rsidP="00C0079D">
      <w:pPr>
        <w:pStyle w:val="AG4"/>
      </w:pPr>
      <w:r>
        <w:t xml:space="preserve">ASME B30.26-2015 – Rigging Hardware</w:t>
      </w:r>
    </w:p>
    <w:p w14:paraId="4B28E0C2" w14:textId="2964AAFD" w:rsidR="00303804" w:rsidRDefault="00303804" w:rsidP="00C0079D">
      <w:pPr>
        <w:pStyle w:val="AG4"/>
      </w:pPr>
      <w:r>
        <w:t xml:space="preserve">ASME B30.30-2019 – Ropes</w:t>
      </w:r>
    </w:p>
    <w:p w14:paraId="38FCC1EB" w14:textId="795A3EB6" w:rsidR="00972D3B" w:rsidRDefault="00972D3B" w:rsidP="00482142">
      <w:pPr>
        <w:pStyle w:val="AG3"/>
      </w:pPr>
      <w:r>
        <w:t xml:space="preserve">American Welding Society (AWS)</w:t>
      </w:r>
    </w:p>
    <w:p w14:paraId="53A835DA" w14:textId="1CDED631" w:rsidR="00972D3B" w:rsidRDefault="00972D3B" w:rsidP="00482142">
      <w:pPr>
        <w:pStyle w:val="AG3"/>
      </w:pPr>
      <w:r>
        <w:t xml:space="preserve">Occupational Safety and Health Administration (OSHA)</w:t>
      </w:r>
    </w:p>
    <w:p w14:paraId="7726D218" w14:textId="2BCBCFCC" w:rsidR="00972D3B" w:rsidRDefault="00972D3B" w:rsidP="00482142">
      <w:pPr>
        <w:pStyle w:val="AG3"/>
      </w:pPr>
      <w:r>
        <w:t xml:space="preserve">Monorail Manufacturers Association (MMA)</w:t>
      </w:r>
    </w:p>
    <w:p w14:paraId="2756E41F" w14:textId="3555FD1C" w:rsidR="00972D3B" w:rsidRDefault="00972D3B" w:rsidP="00482142">
      <w:pPr>
        <w:pStyle w:val="AG3"/>
      </w:pPr>
      <w:r>
        <w:t xml:space="preserve">American Institute of Steel Construction (AISC)</w:t>
      </w:r>
    </w:p>
    <w:p w14:paraId="4B7A4769" w14:textId="3EDBE3A1" w:rsidR="00972D3B" w:rsidRDefault="00972D3B" w:rsidP="00482142">
      <w:pPr>
        <w:pStyle w:val="AG3"/>
      </w:pPr>
      <w:r>
        <w:t xml:space="preserve">Hoist Manufacturers Institute (HMI)</w:t>
      </w:r>
    </w:p>
    <w:p w14:paraId="2D12724B" w14:textId="155D29B3" w:rsidR="00972D3B" w:rsidRDefault="00972D3B" w:rsidP="00482142">
      <w:pPr>
        <w:pStyle w:val="AG3"/>
      </w:pPr>
      <w:del w:id="17302daf-eb53-401d-9e66-f8d065a51f8f" w:author="Unpaid Intern" w:date="2023-06-15T09:52:31Z">
        <w:r>
          <w:delText xml:space="preserve">Where reference is made to </w:delText>
        </w:r>
      </w:del>
      <w:ins w:id="17302daf-eb53-401d-9e66-f8d065a51f8f" w:author="Unpaid Intern" w:date="2023-06-15T09:52:31Z">
        <w:r>
          <w:t xml:space="preserve">The revisi</w:t>
        </w:r>
      </w:ins>
      <w:r>
        <w:t xml:space="preserve">on</w:t>
      </w:r>
      <w:del w:id="17302daf-eb53-401d-9e66-f8d065a51f8f" w:author="Unpaid Intern" w:date="2023-06-15T09:52:31Z">
        <w:r>
          <w:delText xml:space="preserve">e</w:delText>
        </w:r>
      </w:del>
      <w:r>
        <w:t xml:space="preserve"> of the </w:t>
      </w:r>
      <w:del w:id="17302daf-eb53-401d-9e66-f8d065a51f8f" w:author="Unpaid Intern" w:date="2023-06-15T09:52:31Z">
        <w:r>
          <w:delText xml:space="preserve">above standards, the revision</w:delText>
        </w:r>
      </w:del>
      <w:ins w:id="17302daf-eb53-401d-9e66-f8d065a51f8f" w:author="Unpaid Intern" w:date="2023-06-15T09:52:31Z">
        <w:r>
          <w:t xml:space="preserve">referenced standards</w:t>
        </w:r>
      </w:ins>
      <w:r>
        <w:t xml:space="preserve"> in effect at the time of bid opening sh</w:t>
      </w:r>
      <w:del w:id="17302daf-eb53-401d-9e66-f8d065a51f8f" w:author="Unpaid Intern" w:date="2023-06-15T09:52:31Z">
        <w:r>
          <w:delText xml:space="preserve">all apply</w:delText>
        </w:r>
      </w:del>
      <w:ins w:id="17302daf-eb53-401d-9e66-f8d065a51f8f" w:author="Unpaid Intern" w:date="2023-06-15T09:52:31Z">
        <w:r>
          <w:t xml:space="preserve">ould be used</w:t>
        </w:r>
      </w:ins>
      <w:r>
        <w:t xml:space="preserve">.</w:t>
      </w:r>
    </w:p>
    <w:p w14:paraId="37B77758" w14:textId="321575B2" w:rsidR="00972D3B" w:rsidRDefault="00972D3B" w:rsidP="005452CC">
      <w:pPr>
        <w:pStyle w:val="AG2"/>
      </w:pPr>
      <w:r>
        <w:t xml:space="preserve">QUALITY ASSURANCE</w:t>
      </w:r>
    </w:p>
    <w:p w14:paraId="146A4B7B" w14:textId="348EB726" w:rsidR="00972D3B" w:rsidRDefault="00972D3B" w:rsidP="00482142">
      <w:pPr>
        <w:pStyle w:val="AG3"/>
      </w:pPr>
      <w:proofErr w:type="gramStart"/>
      <w:proofErr w:type="gramEnd"/>
      <w:r>
        <w:t xml:space="preserve">All </w:t>
      </w:r>
      <w:del w:id="d3d94627-1483-4273-b9c4-61cac96c9a0b" w:author="Unpaid Intern" w:date="2023-06-15T09:52:31Z">
        <w:r>
          <w:delText xml:space="preserve">of the </w:delText>
        </w:r>
      </w:del>
      <w:r>
        <w:t xml:space="preserve">monorail track and carrier equipment </w:t>
      </w:r>
      <w:del w:id="d3d94627-1483-4273-b9c4-61cac96c9a0b" w:author="Unpaid Intern" w:date="2023-06-15T09:52:31Z">
        <w:r>
          <w:delText xml:space="preserve">on monorail track shall b</w:delText>
        </w:r>
      </w:del>
      <w:ins w:id="d3d94627-1483-4273-b9c4-61cac96c9a0b" w:author="Unpaid Intern" w:date="2023-06-15T09:52:31Z">
        <w:r>
          <w:t xml:space="preserve">should be th</w:t>
        </w:r>
      </w:ins>
      <w:r>
        <w:t xml:space="preserve">e products of a single, experienced, reputable</w:t>
      </w:r>
      <w:ins w:id="d3d94627-1483-4273-b9c4-61cac96c9a0b" w:author="Unpaid Intern" w:date="2023-06-15T09:52:31Z">
        <w:r>
          <w:t xml:space="preserve">,</w:t>
        </w:r>
      </w:ins>
      <w:r>
        <w:t xml:space="preserve"> and qualified manufacturer who is a member of the MMA. All </w:t>
      </w:r>
      <w:del w:id="d3d94627-1483-4273-b9c4-61cac96c9a0b" w:author="Unpaid Intern" w:date="2023-06-15T09:52:31Z">
        <w:r>
          <w:delText xml:space="preserve">products </w:delText>
        </w:r>
      </w:del>
      <w:r>
        <w:t xml:space="preserve">supplie</w:t>
      </w:r>
      <w:del w:id="d3d94627-1483-4273-b9c4-61cac96c9a0b" w:author="Unpaid Intern" w:date="2023-06-15T09:52:31Z">
        <w:r>
          <w:delText xml:space="preserve">d</w:delText>
        </w:r>
      </w:del>
      <w:ins w:id="d3d94627-1483-4273-b9c4-61cac96c9a0b" w:author="Unpaid Intern" w:date="2023-06-15T09:52:31Z">
        <w:r>
          <w:t xml:space="preserve">s</w:t>
        </w:r>
      </w:ins>
      <w:r>
        <w:t xml:space="preserve"> sh</w:t>
      </w:r>
      <w:del w:id="d3d94627-1483-4273-b9c4-61cac96c9a0b" w:author="Unpaid Intern" w:date="2023-06-15T09:52:31Z">
        <w:r>
          <w:delText xml:space="preserve">all be of USA manufacture</w:delText>
        </w:r>
      </w:del>
      <w:ins w:id="d3d94627-1483-4273-b9c4-61cac96c9a0b" w:author="Unpaid Intern" w:date="2023-06-15T09:52:31Z">
        <w:r>
          <w:t xml:space="preserve">ould be made in the USA</w:t>
        </w:r>
      </w:ins>
      <w:r>
        <w:t xml:space="preserve">.</w:t>
      </w:r>
    </w:p>
    <w:p w14:paraId="4CDE5F5C" w14:textId="70274411" w:rsidR="00972D3B" w:rsidRDefault="00972D3B" w:rsidP="00482142">
      <w:pPr>
        <w:pStyle w:val="AG3"/>
      </w:pPr>
      <w:del w:id="07a3f18d-9eb8-4c6e-82aa-c151ae466a63" w:author="Unpaid Intern" w:date="2023-06-15T09:52:31Z">
        <w:r>
          <w:delText xml:space="preserve">C</w:delText>
        </w:r>
      </w:del>
      <w:ins w:id="07a3f18d-9eb8-4c6e-82aa-c151ae466a63" w:author="Unpaid Intern" w:date="2023-06-15T09:52:31Z">
        <w:r>
          <w:t xml:space="preserve">The hoist manufacturer should provide c</w:t>
        </w:r>
      </w:ins>
      <w:r>
        <w:t xml:space="preserve">arrier equipment for hoists on I beam track</w:t>
      </w:r>
      <w:del w:id="07a3f18d-9eb8-4c6e-82aa-c151ae466a63" w:author="Unpaid Intern" w:date="2023-06-15T09:52:31Z">
        <w:r>
          <w:delText xml:space="preserve"> shall be provided by the hoist manufacturer</w:delText>
        </w:r>
      </w:del>
      <w:r>
        <w:t xml:space="preserve">.</w:t>
      </w:r>
    </w:p>
    <w:p w14:paraId="09FD36AC" w14:textId="039ABD22" w:rsidR="00972D3B" w:rsidRDefault="00972D3B" w:rsidP="00482142">
      <w:pPr>
        <w:pStyle w:val="AG3"/>
      </w:pPr>
      <w:proofErr w:type="gramStart"/>
      <w:proofErr w:type="gramEnd"/>
      <w:r>
        <w:t xml:space="preserve">All </w:t>
      </w:r>
      <w:del w:id="6b8670e8-2bb5-4712-b6a0-694ad1c00b82" w:author="Unpaid Intern" w:date="2023-06-15T09:52:31Z">
        <w:r>
          <w:delText xml:space="preserve">of the </w:delText>
        </w:r>
      </w:del>
      <w:r>
        <w:t xml:space="preserve">hoisting equipment sh</w:t>
      </w:r>
      <w:del w:id="6b8670e8-2bb5-4712-b6a0-694ad1c00b82" w:author="Unpaid Intern" w:date="2023-06-15T09:52:31Z">
        <w:r>
          <w:delText xml:space="preserve">all</w:delText>
        </w:r>
      </w:del>
      <w:ins w:id="6b8670e8-2bb5-4712-b6a0-694ad1c00b82" w:author="Unpaid Intern" w:date="2023-06-15T09:52:31Z">
        <w:r>
          <w:t xml:space="preserve">ould</w:t>
        </w:r>
      </w:ins>
      <w:r>
        <w:t xml:space="preserve"> be the product of a single, experienced, reputable</w:t>
      </w:r>
      <w:ins w:id="6b8670e8-2bb5-4712-b6a0-694ad1c00b82" w:author="Unpaid Intern" w:date="2023-06-15T09:52:31Z">
        <w:r>
          <w:t xml:space="preserve">,</w:t>
        </w:r>
      </w:ins>
      <w:r>
        <w:t xml:space="preserve"> and qualified manufacturer who is a member of the Hoist Manufacturers Institute.</w:t>
      </w:r>
    </w:p>
    <w:p w14:paraId="52272DB0" w14:textId="2717F9DB" w:rsidR="00972D3B" w:rsidRDefault="00972D3B" w:rsidP="00482142">
      <w:pPr>
        <w:pStyle w:val="AG3"/>
      </w:pPr>
      <w:del w:id="4568f450-68e2-4a8a-a738-996d04980e4b" w:author="Unpaid Intern" w:date="2023-06-15T09:52:31Z">
        <w:r>
          <w:delText xml:space="preserve">It is the responsibility of the Contractor to guarantee</w:delText>
        </w:r>
      </w:del>
      <w:ins w:id="4568f450-68e2-4a8a-a738-996d04980e4b" w:author="Unpaid Intern" w:date="2023-06-15T09:52:31Z">
        <w:r>
          <w:t xml:space="preserve">The Contractor is responsible for ensuring</w:t>
        </w:r>
      </w:ins>
      <w:r>
        <w:t xml:space="preserve"> that the monorail and hoisting equipment </w:t>
      </w:r>
      <w:del w:id="4568f450-68e2-4a8a-a738-996d04980e4b" w:author="Unpaid Intern" w:date="2023-06-15T09:52:31Z">
        <w:r>
          <w:delText xml:space="preserve">shall be completely operational</w:delText>
        </w:r>
      </w:del>
      <w:ins w:id="4568f450-68e2-4a8a-a738-996d04980e4b" w:author="Unpaid Intern" w:date="2023-06-15T09:52:31Z">
        <w:r>
          <w:t xml:space="preserve">operate fully</w:t>
        </w:r>
      </w:ins>
      <w:r>
        <w:t xml:space="preserve"> in all locations.</w:t>
      </w:r>
      <w:ins w:id="4568f450-68e2-4a8a-a738-996d04980e4b" w:author="Unpaid Intern" w:date="2023-06-15T09:52:31Z">
        <w:r>
          <w:t xml:space="preserve"> The</w:t>
        </w:r>
      </w:ins>
      <w:r>
        <w:t xml:space="preserve"> Contractor sh</w:t>
      </w:r>
      <w:del w:id="4568f450-68e2-4a8a-a738-996d04980e4b" w:author="Unpaid Intern" w:date="2023-06-15T09:52:31Z">
        <w:r>
          <w:delText xml:space="preserve">all</w:delText>
        </w:r>
      </w:del>
      <w:ins w:id="4568f450-68e2-4a8a-a738-996d04980e4b" w:author="Unpaid Intern" w:date="2023-06-15T09:52:31Z">
        <w:r>
          <w:t xml:space="preserve">ould</w:t>
        </w:r>
      </w:ins>
      <w:r>
        <w:t xml:space="preserve"> coordinate all crane loads with the Pre-Engineered Metal Building Manufacturer.</w:t>
      </w:r>
    </w:p>
    <w:p w14:paraId="4410A489" w14:textId="6D07A2DF" w:rsidR="00972D3B" w:rsidRDefault="00972D3B" w:rsidP="00482142">
      <w:pPr>
        <w:pStyle w:val="AG3"/>
      </w:pPr>
      <w:del w:id="4324e82a-4ef6-4328-944d-476c7b473779" w:author="Unpaid Intern" w:date="2023-06-15T09:52:31Z">
        <w:r>
          <w:delText xml:space="preserve">T</w:delText>
        </w:r>
      </w:del>
      <w:ins w:id="4324e82a-4ef6-4328-944d-476c7b473779" w:author="Unpaid Intern" w:date="2023-06-15T09:52:31Z">
        <w:r>
          <w:t xml:space="preserve">Unless specified otherwise, this Section includes t</w:t>
        </w:r>
      </w:ins>
      <w:r>
        <w:t xml:space="preserve">he current issue of the Specifications for Underhung Cranes and Monorail Systems by the MMA and the standard specifications of the Hoist Manufacturers Institute</w:t>
      </w:r>
      <w:del w:id="4324e82a-4ef6-4328-944d-476c7b473779" w:author="Unpaid Intern" w:date="2023-06-15T09:52:31Z">
        <w:r>
          <w:delText xml:space="preserve"> shall be included as a part of this Section unless otherwise specified</w:delText>
        </w:r>
      </w:del>
      <w:r>
        <w:t xml:space="preserve">.</w:t>
      </w:r>
    </w:p>
    <w:p w14:paraId="4D84EF50" w14:textId="7904D0F7" w:rsidR="00972D3B" w:rsidRDefault="00972D3B" w:rsidP="00482142">
      <w:pPr>
        <w:pStyle w:val="AG3"/>
      </w:pPr>
      <w:proofErr w:type="gramStart"/>
      <w:proofErr w:type="gramEnd"/>
      <w:r>
        <w:t xml:space="preserve">All structural steel members of the handling system </w:t>
      </w:r>
      <w:del w:id="f3a5a0c8-6885-4d0d-b08c-9802a08c6de3" w:author="Unpaid Intern" w:date="2023-06-15T09:52:31Z">
        <w:r>
          <w:delText xml:space="preserve">shall</w:delText>
        </w:r>
      </w:del>
      <w:ins w:id="f3a5a0c8-6885-4d0d-b08c-9802a08c6de3" w:author="Unpaid Intern" w:date="2023-06-15T09:52:31Z">
        <w:r>
          <w:t xml:space="preserve">must</w:t>
        </w:r>
      </w:ins>
      <w:r>
        <w:t xml:space="preserve"> be designed in accordance with </w:t>
      </w:r>
      <w:del w:id="f3a5a0c8-6885-4d0d-b08c-9802a08c6de3" w:author="Unpaid Intern" w:date="2023-06-15T09:52:31Z">
        <w:r>
          <w:delText xml:space="preserve">AISC</w:delText>
        </w:r>
      </w:del>
      <w:ins w:id="f3a5a0c8-6885-4d0d-b08c-9802a08c6de3" w:author="Unpaid Intern" w:date="2023-06-15T09:52:31Z">
        <w:r>
          <w:t xml:space="preserve">the</w:t>
        </w:r>
      </w:ins>
      <w:r>
        <w:t xml:space="preserve"> current edition</w:t>
      </w:r>
      <w:ins w:id="f3a5a0c8-6885-4d0d-b08c-9802a08c6de3" w:author="Unpaid Intern" w:date="2023-06-15T09:52:31Z">
        <w:r>
          <w:t xml:space="preserve"> of AISC,</w:t>
        </w:r>
      </w:ins>
      <w:r>
        <w:t xml:space="preserve"> and any welded construction </w:t>
      </w:r>
      <w:del w:id="f3a5a0c8-6885-4d0d-b08c-9802a08c6de3" w:author="Unpaid Intern" w:date="2023-06-15T09:52:31Z">
        <w:r>
          <w:delText xml:space="preserve">shall be in accordance</w:delText>
        </w:r>
      </w:del>
      <w:ins w:id="f3a5a0c8-6885-4d0d-b08c-9802a08c6de3" w:author="Unpaid Intern" w:date="2023-06-15T09:52:31Z">
        <w:r>
          <w:t xml:space="preserve">must comply</w:t>
        </w:r>
      </w:ins>
      <w:r>
        <w:t xml:space="preserve"> with the standards of AWS and </w:t>
      </w:r>
      <w:del w:id="f3a5a0c8-6885-4d0d-b08c-9802a08c6de3" w:author="Unpaid Intern" w:date="2023-06-15T09:52:31Z">
        <w:r>
          <w:delText xml:space="preserve">comply with </w:delText>
        </w:r>
      </w:del>
      <w:r>
        <w:t xml:space="preserve">Section 05500 as applicable. </w:t>
      </w:r>
      <w:del w:id="f3a5a0c8-6885-4d0d-b08c-9802a08c6de3" w:author="Unpaid Intern" w:date="2023-06-15T09:52:31Z">
        <w:r>
          <w:delText xml:space="preserve">Structural design shall be performed by a</w:delText>
        </w:r>
      </w:del>
      <w:ins w:id="f3a5a0c8-6885-4d0d-b08c-9802a08c6de3" w:author="Unpaid Intern" w:date="2023-06-15T09:52:31Z">
        <w:r>
          <w:t xml:space="preserve">A</w:t>
        </w:r>
      </w:ins>
      <w:r>
        <w:t xml:space="preserve"> qualified Professional Engineer registered in the State of Texas</w:t>
      </w:r>
      <w:ins w:id="f3a5a0c8-6885-4d0d-b08c-9802a08c6de3" w:author="Unpaid Intern" w:date="2023-06-15T09:52:31Z">
        <w:r>
          <w:t xml:space="preserve"> must perform the structural design</w:t>
        </w:r>
      </w:ins>
      <w:r>
        <w:t xml:space="preserve">.</w:t>
      </w:r>
    </w:p>
    <w:p w14:paraId="7FDDBE34" w14:textId="19DB28A0" w:rsidR="00972D3B" w:rsidRDefault="00972D3B" w:rsidP="00482142">
      <w:pPr>
        <w:pStyle w:val="AG3"/>
      </w:pPr>
      <w:proofErr w:type="gramStart"/>
      <w:proofErr w:type="gramEnd"/>
      <w:proofErr w:type="gramStart"/>
      <w:proofErr w:type="gramEnd"/>
      <w:r>
        <w:t xml:space="preserve">Castings, forgings, stampings</w:t>
      </w:r>
      <w:ins w:id="c5bddbc7-2d3a-481c-8149-942c7c400a51" w:author="Unpaid Intern" w:date="2023-06-15T09:52:31Z">
        <w:r>
          <w:t xml:space="preserve">,</w:t>
        </w:r>
      </w:ins>
      <w:r>
        <w:t xml:space="preserve"> and other structural elements sh</w:t>
      </w:r>
      <w:del w:id="c5bddbc7-2d3a-481c-8149-942c7c400a51" w:author="Unpaid Intern" w:date="2023-06-15T09:52:31Z">
        <w:r>
          <w:delText xml:space="preserve">all</w:delText>
        </w:r>
      </w:del>
      <w:ins w:id="c5bddbc7-2d3a-481c-8149-942c7c400a51" w:author="Unpaid Intern" w:date="2023-06-15T09:52:31Z">
        <w:r>
          <w:t xml:space="preserve">ould</w:t>
        </w:r>
      </w:ins>
      <w:r>
        <w:t xml:space="preserve"> have a safety factor of 5.0.</w:t>
      </w:r>
    </w:p>
    <w:p w14:paraId="78D6D18A" w14:textId="5CECCD87" w:rsidR="00972D3B" w:rsidRDefault="00972D3B" w:rsidP="00482142">
      <w:pPr>
        <w:pStyle w:val="AG3"/>
      </w:pPr>
      <w:r>
        <w:t xml:space="preserve">All equipment </w:t>
      </w:r>
      <w:del w:id="9c3e7265-8e6e-4081-8ec4-44e27c07c6c8" w:author="Unpaid Intern" w:date="2023-06-15T09:52:31Z">
        <w:r>
          <w:delText xml:space="preserve">shall meet</w:delText>
        </w:r>
      </w:del>
      <w:ins w:id="9c3e7265-8e6e-4081-8ec4-44e27c07c6c8" w:author="Unpaid Intern" w:date="2023-06-15T09:52:31Z">
        <w:r>
          <w:t xml:space="preserve">must satisfy</w:t>
        </w:r>
      </w:ins>
      <w:r>
        <w:t xml:space="preserve"> or exceed the </w:t>
      </w:r>
      <w:ins w:id="9c3e7265-8e6e-4081-8ec4-44e27c07c6c8" w:author="Unpaid Intern" w:date="2023-06-15T09:52:31Z">
        <w:r>
          <w:t xml:space="preserve">OSHA </w:t>
        </w:r>
      </w:ins>
      <w:r>
        <w:t xml:space="preserve">requirements</w:t>
      </w:r>
      <w:del w:id="9c3e7265-8e6e-4081-8ec4-44e27c07c6c8" w:author="Unpaid Intern" w:date="2023-06-15T09:52:31Z">
        <w:r>
          <w:delText xml:space="preserve"> of OSHA</w:delText>
        </w:r>
      </w:del>
      <w:r>
        <w:t xml:space="preserve">.</w:t>
      </w:r>
    </w:p>
    <w:p w14:paraId="1AD16967" w14:textId="2C49D095" w:rsidR="00407711" w:rsidRDefault="00407711" w:rsidP="008B3291">
      <w:pPr>
        <w:pStyle w:val="AGSectEnd"/>
      </w:pPr>
    </w:p>
    <w:sectPr w:rsidR="00407711" w:rsidSect="00767D8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B074" w14:textId="77777777" w:rsidR="002742EB" w:rsidRDefault="002742EB" w:rsidP="00407711">
      <w:r>
        <w:separator/>
      </w:r>
    </w:p>
  </w:endnote>
  <w:endnote w:type="continuationSeparator" w:id="0">
    <w:p w14:paraId="51BFBE14" w14:textId="77777777" w:rsidR="002742EB" w:rsidRDefault="002742EB" w:rsidP="00407711">
      <w:r>
        <w:continuationSeparator/>
      </w:r>
    </w:p>
  </w:endnote>
  <w:endnote w:type="continuationNotice" w:id="1">
    <w:p w14:paraId="4A2E683D" w14:textId="77777777" w:rsidR="002742EB" w:rsidRDefault="00274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896A" w14:textId="31D0DC5A" w:rsidR="00767D81" w:rsidRPr="00767D81" w:rsidRDefault="00767D81" w:rsidP="0076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9EF5" w14:textId="77777777" w:rsidR="002742EB" w:rsidRDefault="002742EB" w:rsidP="00407711">
      <w:r>
        <w:separator/>
      </w:r>
    </w:p>
  </w:footnote>
  <w:footnote w:type="continuationSeparator" w:id="0">
    <w:p w14:paraId="7F22D4CB" w14:textId="77777777" w:rsidR="002742EB" w:rsidRDefault="002742EB" w:rsidP="00407711">
      <w:r>
        <w:continuationSeparator/>
      </w:r>
    </w:p>
  </w:footnote>
  <w:footnote w:type="continuationNotice" w:id="1">
    <w:p w14:paraId="1DB051E4" w14:textId="77777777" w:rsidR="002742EB" w:rsidRDefault="00274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9E43" w14:textId="77777777" w:rsidR="00767D81" w:rsidRPr="00767D81" w:rsidRDefault="00767D81" w:rsidP="00767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F292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10E7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AEF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30E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E6863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C526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3259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FA05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7A36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C620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E30D3"/>
    <w:multiLevelType w:val="hybridMultilevel"/>
    <w:tmpl w:val="5FB29694"/>
    <w:lvl w:ilvl="0" w:tplc="46F486D4">
      <w:start w:val="1"/>
      <w:numFmt w:val="decimal"/>
      <w:pStyle w:val="AG6"/>
      <w:lvlText w:val="%1)"/>
      <w:lvlJc w:val="right"/>
      <w:pPr>
        <w:ind w:left="5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44" w:hanging="360"/>
      </w:pPr>
    </w:lvl>
    <w:lvl w:ilvl="2" w:tplc="0409001B" w:tentative="1">
      <w:start w:val="1"/>
      <w:numFmt w:val="lowerRoman"/>
      <w:lvlText w:val="%3."/>
      <w:lvlJc w:val="right"/>
      <w:pPr>
        <w:ind w:left="7164" w:hanging="180"/>
      </w:pPr>
    </w:lvl>
    <w:lvl w:ilvl="3" w:tplc="0409000F" w:tentative="1">
      <w:start w:val="1"/>
      <w:numFmt w:val="decimal"/>
      <w:lvlText w:val="%4."/>
      <w:lvlJc w:val="left"/>
      <w:pPr>
        <w:ind w:left="7884" w:hanging="360"/>
      </w:pPr>
    </w:lvl>
    <w:lvl w:ilvl="4" w:tplc="04090019" w:tentative="1">
      <w:start w:val="1"/>
      <w:numFmt w:val="lowerLetter"/>
      <w:lvlText w:val="%5."/>
      <w:lvlJc w:val="left"/>
      <w:pPr>
        <w:ind w:left="8604" w:hanging="360"/>
      </w:pPr>
    </w:lvl>
    <w:lvl w:ilvl="5" w:tplc="0409001B" w:tentative="1">
      <w:start w:val="1"/>
      <w:numFmt w:val="lowerRoman"/>
      <w:lvlText w:val="%6."/>
      <w:lvlJc w:val="right"/>
      <w:pPr>
        <w:ind w:left="9324" w:hanging="180"/>
      </w:pPr>
    </w:lvl>
    <w:lvl w:ilvl="6" w:tplc="0409000F" w:tentative="1">
      <w:start w:val="1"/>
      <w:numFmt w:val="decimal"/>
      <w:pStyle w:val="AG7"/>
      <w:lvlText w:val="%7."/>
      <w:lvlJc w:val="left"/>
      <w:pPr>
        <w:ind w:left="10044" w:hanging="360"/>
      </w:pPr>
    </w:lvl>
    <w:lvl w:ilvl="7" w:tplc="04090019" w:tentative="1">
      <w:start w:val="1"/>
      <w:numFmt w:val="lowerLetter"/>
      <w:lvlText w:val="%8."/>
      <w:lvlJc w:val="left"/>
      <w:pPr>
        <w:ind w:left="10764" w:hanging="360"/>
      </w:pPr>
    </w:lvl>
    <w:lvl w:ilvl="8" w:tplc="0409001B" w:tentative="1">
      <w:start w:val="1"/>
      <w:numFmt w:val="lowerRoman"/>
      <w:lvlText w:val="%9."/>
      <w:lvlJc w:val="right"/>
      <w:pPr>
        <w:ind w:left="11484" w:hanging="180"/>
      </w:pPr>
    </w:lvl>
  </w:abstractNum>
  <w:abstractNum w:abstractNumId="11" w15:restartNumberingAfterBreak="0">
    <w:nsid w:val="127A16A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F73683"/>
    <w:multiLevelType w:val="hybridMultilevel"/>
    <w:tmpl w:val="B2027A0A"/>
    <w:lvl w:ilvl="0" w:tplc="305487EC">
      <w:start w:val="1"/>
      <w:numFmt w:val="decimal"/>
      <w:pStyle w:val="AG4"/>
      <w:lvlText w:val="%1."/>
      <w:lvlJc w:val="left"/>
      <w:pPr>
        <w:ind w:left="1584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6922B944">
      <w:start w:val="1"/>
      <w:numFmt w:val="lowerLetter"/>
      <w:pStyle w:val="AG5"/>
      <w:lvlText w:val="%5."/>
      <w:lvlJc w:val="left"/>
      <w:pPr>
        <w:ind w:left="4464" w:hanging="360"/>
      </w:pPr>
    </w:lvl>
    <w:lvl w:ilvl="5" w:tplc="0409001B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27D2E2C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018E8A4"/>
    <w:multiLevelType w:val="multilevel"/>
    <w:tmpl w:val="54D6F360"/>
    <w:lvl w:ilvl="0">
      <w:start w:val="1"/>
      <w:numFmt w:val="decimal"/>
      <w:pStyle w:val="CDMS1"/>
      <w:suff w:val="space"/>
      <w:lvlText w:val="PART %1"/>
      <w:lvlJc w:val="left"/>
      <w:pPr>
        <w:ind w:left="864" w:hanging="864"/>
      </w:pPr>
    </w:lvl>
    <w:lvl w:ilvl="1">
      <w:start w:val="1"/>
      <w:numFmt w:val="decimalZero"/>
      <w:pStyle w:val="CDMS2"/>
      <w:lvlText w:val="%1.%2"/>
      <w:lvlJc w:val="left"/>
      <w:pPr>
        <w:ind w:left="864" w:hanging="864"/>
      </w:pPr>
    </w:lvl>
    <w:lvl w:ilvl="2">
      <w:start w:val="1"/>
      <w:numFmt w:val="upperLetter"/>
      <w:pStyle w:val="CDMS3"/>
      <w:lvlText w:val="%3."/>
      <w:lvlJc w:val="left"/>
      <w:pPr>
        <w:ind w:left="864" w:hanging="720"/>
      </w:pPr>
    </w:lvl>
    <w:lvl w:ilvl="3">
      <w:start w:val="1"/>
      <w:numFmt w:val="decimal"/>
      <w:pStyle w:val="CDMS4"/>
      <w:lvlText w:val="%4."/>
      <w:lvlJc w:val="left"/>
      <w:pPr>
        <w:ind w:left="1296" w:hanging="432"/>
      </w:pPr>
    </w:lvl>
    <w:lvl w:ilvl="4">
      <w:start w:val="1"/>
      <w:numFmt w:val="lowerLetter"/>
      <w:pStyle w:val="CDMS5"/>
      <w:lvlText w:val="%5."/>
      <w:lvlJc w:val="left"/>
      <w:pPr>
        <w:ind w:left="1728" w:hanging="432"/>
      </w:pPr>
    </w:lvl>
    <w:lvl w:ilvl="5">
      <w:start w:val="1"/>
      <w:numFmt w:val="decimal"/>
      <w:pStyle w:val="CDMS6"/>
      <w:lvlText w:val="%6)"/>
      <w:lvlJc w:val="left"/>
      <w:pPr>
        <w:ind w:left="2160" w:hanging="432"/>
      </w:pPr>
    </w:lvl>
    <w:lvl w:ilvl="6">
      <w:start w:val="1"/>
      <w:numFmt w:val="lowerLetter"/>
      <w:pStyle w:val="CDMS7"/>
      <w:lvlText w:val="%7)"/>
      <w:lvlJc w:val="left"/>
      <w:pPr>
        <w:ind w:left="2592" w:hanging="432"/>
      </w:pPr>
    </w:lvl>
    <w:lvl w:ilvl="7">
      <w:start w:val="1"/>
      <w:numFmt w:val="decimal"/>
      <w:pStyle w:val="CDMS8"/>
      <w:lvlText w:val="(%8)"/>
      <w:lvlJc w:val="left"/>
      <w:pPr>
        <w:ind w:left="5040" w:hanging="720"/>
      </w:pPr>
    </w:lvl>
    <w:lvl w:ilvl="8">
      <w:start w:val="1"/>
      <w:numFmt w:val="lowerLetter"/>
      <w:pStyle w:val="CDMS9"/>
      <w:lvlText w:val="(%9)"/>
      <w:lvlJc w:val="left"/>
      <w:pPr>
        <w:ind w:left="5760" w:hanging="720"/>
      </w:pPr>
    </w:lvl>
  </w:abstractNum>
  <w:abstractNum w:abstractNumId="15" w15:restartNumberingAfterBreak="0">
    <w:nsid w:val="6A226D3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EE5EC8"/>
    <w:multiLevelType w:val="multilevel"/>
    <w:tmpl w:val="91C6E206"/>
    <w:lvl w:ilvl="0">
      <w:start w:val="1"/>
      <w:numFmt w:val="decimal"/>
      <w:pStyle w:val="AG1"/>
      <w:lvlText w:val="PART %1 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decimalZero"/>
      <w:pStyle w:val="AG2"/>
      <w:lvlText w:val="%1.%2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upperLetter"/>
      <w:pStyle w:val="AG3"/>
      <w:lvlText w:val="%3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upp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eastAsia="Times New Roman" w:hAnsi="Times New Roman" w:cs="Times New Roman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lowerLetter"/>
      <w:lvlText w:val="%7)"/>
      <w:lvlJc w:val="left"/>
      <w:pPr>
        <w:tabs>
          <w:tab w:val="num" w:pos="2592"/>
        </w:tabs>
        <w:ind w:left="2592" w:hanging="432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num w:numId="1" w16cid:durableId="1946961747">
    <w:abstractNumId w:val="14"/>
  </w:num>
  <w:num w:numId="2" w16cid:durableId="235744116">
    <w:abstractNumId w:val="11"/>
  </w:num>
  <w:num w:numId="3" w16cid:durableId="330065663">
    <w:abstractNumId w:val="15"/>
  </w:num>
  <w:num w:numId="4" w16cid:durableId="1147092165">
    <w:abstractNumId w:val="13"/>
  </w:num>
  <w:num w:numId="5" w16cid:durableId="1338997921">
    <w:abstractNumId w:val="9"/>
  </w:num>
  <w:num w:numId="6" w16cid:durableId="1362706943">
    <w:abstractNumId w:val="7"/>
  </w:num>
  <w:num w:numId="7" w16cid:durableId="103501964">
    <w:abstractNumId w:val="6"/>
  </w:num>
  <w:num w:numId="8" w16cid:durableId="1584219059">
    <w:abstractNumId w:val="5"/>
  </w:num>
  <w:num w:numId="9" w16cid:durableId="2022509005">
    <w:abstractNumId w:val="4"/>
  </w:num>
  <w:num w:numId="10" w16cid:durableId="542257542">
    <w:abstractNumId w:val="8"/>
  </w:num>
  <w:num w:numId="11" w16cid:durableId="172229174">
    <w:abstractNumId w:val="3"/>
  </w:num>
  <w:num w:numId="12" w16cid:durableId="989360665">
    <w:abstractNumId w:val="2"/>
  </w:num>
  <w:num w:numId="13" w16cid:durableId="1131481147">
    <w:abstractNumId w:val="1"/>
  </w:num>
  <w:num w:numId="14" w16cid:durableId="1179469565">
    <w:abstractNumId w:val="0"/>
  </w:num>
  <w:num w:numId="15" w16cid:durableId="2106538250">
    <w:abstractNumId w:val="16"/>
  </w:num>
  <w:num w:numId="16" w16cid:durableId="691108159">
    <w:abstractNumId w:val="12"/>
  </w:num>
  <w:num w:numId="17" w16cid:durableId="687407681">
    <w:abstractNumId w:val="12"/>
    <w:lvlOverride w:ilvl="0">
      <w:startOverride w:val="1"/>
    </w:lvlOverride>
  </w:num>
  <w:num w:numId="18" w16cid:durableId="945230202">
    <w:abstractNumId w:val="12"/>
  </w:num>
  <w:num w:numId="19" w16cid:durableId="458839440">
    <w:abstractNumId w:val="12"/>
  </w:num>
  <w:num w:numId="20" w16cid:durableId="206767008">
    <w:abstractNumId w:val="12"/>
    <w:lvlOverride w:ilvl="0">
      <w:startOverride w:val="1"/>
    </w:lvlOverride>
  </w:num>
  <w:num w:numId="21" w16cid:durableId="1436442086">
    <w:abstractNumId w:val="10"/>
  </w:num>
  <w:num w:numId="22" w16cid:durableId="1591308335">
    <w:abstractNumId w:val="12"/>
    <w:lvlOverride w:ilvl="0">
      <w:startOverride w:val="1"/>
    </w:lvlOverride>
  </w:num>
  <w:num w:numId="23" w16cid:durableId="196042289">
    <w:abstractNumId w:val="12"/>
    <w:lvlOverride w:ilvl="0">
      <w:startOverride w:val="1"/>
    </w:lvlOverride>
  </w:num>
  <w:num w:numId="24" w16cid:durableId="1580477604">
    <w:abstractNumId w:val="12"/>
    <w:lvlOverride w:ilvl="0">
      <w:startOverride w:val="1"/>
    </w:lvlOverride>
  </w:num>
  <w:num w:numId="25" w16cid:durableId="1583178461">
    <w:abstractNumId w:val="12"/>
    <w:lvlOverride w:ilvl="0">
      <w:startOverride w:val="1"/>
    </w:lvlOverride>
  </w:num>
  <w:num w:numId="26" w16cid:durableId="611135945">
    <w:abstractNumId w:val="1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11"/>
    <w:rsid w:val="00004C38"/>
    <w:rsid w:val="00067FDC"/>
    <w:rsid w:val="000738BD"/>
    <w:rsid w:val="000E0ED6"/>
    <w:rsid w:val="00141D8A"/>
    <w:rsid w:val="00177E57"/>
    <w:rsid w:val="00185E86"/>
    <w:rsid w:val="001B09E3"/>
    <w:rsid w:val="001B7BA5"/>
    <w:rsid w:val="001C43C5"/>
    <w:rsid w:val="001C77A2"/>
    <w:rsid w:val="001D2635"/>
    <w:rsid w:val="001D2D43"/>
    <w:rsid w:val="001D73B8"/>
    <w:rsid w:val="001F5EA1"/>
    <w:rsid w:val="00200B6E"/>
    <w:rsid w:val="00204AAD"/>
    <w:rsid w:val="00235361"/>
    <w:rsid w:val="00272B59"/>
    <w:rsid w:val="002742EB"/>
    <w:rsid w:val="002B2D79"/>
    <w:rsid w:val="002E1B69"/>
    <w:rsid w:val="002F3FFB"/>
    <w:rsid w:val="00303804"/>
    <w:rsid w:val="00316F51"/>
    <w:rsid w:val="00323210"/>
    <w:rsid w:val="00356710"/>
    <w:rsid w:val="0037202F"/>
    <w:rsid w:val="00391230"/>
    <w:rsid w:val="003C1B1B"/>
    <w:rsid w:val="003F4362"/>
    <w:rsid w:val="00407711"/>
    <w:rsid w:val="004315A4"/>
    <w:rsid w:val="00441E5F"/>
    <w:rsid w:val="00482142"/>
    <w:rsid w:val="0049332E"/>
    <w:rsid w:val="004A696F"/>
    <w:rsid w:val="004C398F"/>
    <w:rsid w:val="004E3848"/>
    <w:rsid w:val="004F1785"/>
    <w:rsid w:val="004F5059"/>
    <w:rsid w:val="0054035F"/>
    <w:rsid w:val="005452CC"/>
    <w:rsid w:val="00567E2F"/>
    <w:rsid w:val="00596084"/>
    <w:rsid w:val="005C3E7E"/>
    <w:rsid w:val="005C5D98"/>
    <w:rsid w:val="005D1C2E"/>
    <w:rsid w:val="005F2B49"/>
    <w:rsid w:val="005F6230"/>
    <w:rsid w:val="006033E3"/>
    <w:rsid w:val="00606210"/>
    <w:rsid w:val="00613225"/>
    <w:rsid w:val="0064481D"/>
    <w:rsid w:val="006A4F7D"/>
    <w:rsid w:val="006F6F85"/>
    <w:rsid w:val="00706F8A"/>
    <w:rsid w:val="00711A0D"/>
    <w:rsid w:val="00715719"/>
    <w:rsid w:val="00727EBC"/>
    <w:rsid w:val="00735C73"/>
    <w:rsid w:val="00737DF3"/>
    <w:rsid w:val="007650B5"/>
    <w:rsid w:val="00765213"/>
    <w:rsid w:val="00767D81"/>
    <w:rsid w:val="007A36A4"/>
    <w:rsid w:val="008A7777"/>
    <w:rsid w:val="008B3291"/>
    <w:rsid w:val="00904336"/>
    <w:rsid w:val="00910930"/>
    <w:rsid w:val="0095500D"/>
    <w:rsid w:val="00972D3B"/>
    <w:rsid w:val="009D00AD"/>
    <w:rsid w:val="00A17779"/>
    <w:rsid w:val="00A27FEB"/>
    <w:rsid w:val="00A658BC"/>
    <w:rsid w:val="00A66CA6"/>
    <w:rsid w:val="00A73FC7"/>
    <w:rsid w:val="00AA13C3"/>
    <w:rsid w:val="00AB45DC"/>
    <w:rsid w:val="00AF20AC"/>
    <w:rsid w:val="00B24BD9"/>
    <w:rsid w:val="00BB2C04"/>
    <w:rsid w:val="00BB600B"/>
    <w:rsid w:val="00C0079D"/>
    <w:rsid w:val="00C01922"/>
    <w:rsid w:val="00C031B5"/>
    <w:rsid w:val="00C11E0A"/>
    <w:rsid w:val="00C16C34"/>
    <w:rsid w:val="00C200FA"/>
    <w:rsid w:val="00C65A03"/>
    <w:rsid w:val="00C83099"/>
    <w:rsid w:val="00D249E1"/>
    <w:rsid w:val="00D24E2C"/>
    <w:rsid w:val="00D473DA"/>
    <w:rsid w:val="00D80663"/>
    <w:rsid w:val="00D871D9"/>
    <w:rsid w:val="00DA2443"/>
    <w:rsid w:val="00DA334C"/>
    <w:rsid w:val="00DF5314"/>
    <w:rsid w:val="00E02671"/>
    <w:rsid w:val="00E41197"/>
    <w:rsid w:val="00E45674"/>
    <w:rsid w:val="00E5090A"/>
    <w:rsid w:val="00EB6B55"/>
    <w:rsid w:val="00ED1375"/>
    <w:rsid w:val="00ED259E"/>
    <w:rsid w:val="00ED52AD"/>
    <w:rsid w:val="00EE7466"/>
    <w:rsid w:val="00EF06BF"/>
    <w:rsid w:val="00EF4F7F"/>
    <w:rsid w:val="00EF5C28"/>
    <w:rsid w:val="00F26EAF"/>
    <w:rsid w:val="00F66613"/>
    <w:rsid w:val="00F72A5A"/>
    <w:rsid w:val="00FB0F46"/>
    <w:rsid w:val="00FB5664"/>
    <w:rsid w:val="00FF23E3"/>
    <w:rsid w:val="2E8B0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168D5"/>
  <w15:docId w15:val="{5731D176-0C0D-4016-9052-F7053180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407711"/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8B3291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91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9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9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9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9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MSSummary">
    <w:name w:val="CDMSSummary"/>
    <w:basedOn w:val="Normal"/>
    <w:semiHidden/>
    <w:rsid w:val="00407711"/>
    <w:rPr>
      <w:color w:val="008000"/>
      <w:sz w:val="22"/>
    </w:rPr>
  </w:style>
  <w:style w:type="paragraph" w:customStyle="1" w:styleId="CDMSTitle">
    <w:name w:val="CDMSTitle"/>
    <w:basedOn w:val="Normal"/>
    <w:semiHidden/>
    <w:rsid w:val="00407711"/>
    <w:pPr>
      <w:jc w:val="center"/>
    </w:pPr>
    <w:rPr>
      <w:color w:val="000080"/>
      <w:sz w:val="22"/>
    </w:rPr>
  </w:style>
  <w:style w:type="paragraph" w:customStyle="1" w:styleId="CDMSNoteToSpecifier">
    <w:name w:val="CDMSNoteToSpecifier"/>
    <w:basedOn w:val="Normal"/>
    <w:semiHidden/>
    <w:rsid w:val="00407711"/>
    <w:rPr>
      <w:b/>
      <w:color w:val="1AAA42"/>
      <w:sz w:val="22"/>
    </w:rPr>
  </w:style>
  <w:style w:type="paragraph" w:customStyle="1" w:styleId="CDMSTable">
    <w:name w:val="CDMSTable"/>
    <w:basedOn w:val="Normal"/>
    <w:semiHidden/>
    <w:rsid w:val="00407711"/>
    <w:pPr>
      <w:spacing w:before="40" w:after="40"/>
    </w:pPr>
    <w:rPr>
      <w:sz w:val="22"/>
    </w:rPr>
  </w:style>
  <w:style w:type="paragraph" w:customStyle="1" w:styleId="CDMSSectEnd">
    <w:name w:val="CDMSSectEnd"/>
    <w:basedOn w:val="Normal"/>
    <w:semiHidden/>
    <w:rsid w:val="00407711"/>
    <w:pPr>
      <w:spacing w:before="480"/>
      <w:jc w:val="center"/>
    </w:pPr>
    <w:rPr>
      <w:color w:val="2F3699"/>
      <w:sz w:val="22"/>
    </w:rPr>
  </w:style>
  <w:style w:type="paragraph" w:customStyle="1" w:styleId="CDMS1">
    <w:name w:val="CDMS1"/>
    <w:basedOn w:val="Normal"/>
    <w:semiHidden/>
    <w:rsid w:val="00407711"/>
    <w:pPr>
      <w:numPr>
        <w:numId w:val="1"/>
      </w:numPr>
      <w:spacing w:before="480"/>
    </w:pPr>
    <w:rPr>
      <w:caps/>
      <w:sz w:val="22"/>
    </w:rPr>
  </w:style>
  <w:style w:type="paragraph" w:customStyle="1" w:styleId="CDMS2">
    <w:name w:val="CDMS2"/>
    <w:basedOn w:val="Normal"/>
    <w:semiHidden/>
    <w:rsid w:val="00407711"/>
    <w:pPr>
      <w:numPr>
        <w:ilvl w:val="1"/>
        <w:numId w:val="1"/>
      </w:numPr>
      <w:spacing w:before="240"/>
    </w:pPr>
    <w:rPr>
      <w:sz w:val="22"/>
    </w:rPr>
  </w:style>
  <w:style w:type="paragraph" w:customStyle="1" w:styleId="CDMS3">
    <w:name w:val="CDMS3"/>
    <w:basedOn w:val="Normal"/>
    <w:semiHidden/>
    <w:rsid w:val="00407711"/>
    <w:pPr>
      <w:numPr>
        <w:ilvl w:val="2"/>
        <w:numId w:val="1"/>
      </w:numPr>
      <w:spacing w:before="240"/>
      <w:ind w:hanging="432"/>
    </w:pPr>
    <w:rPr>
      <w:sz w:val="22"/>
    </w:rPr>
  </w:style>
  <w:style w:type="paragraph" w:customStyle="1" w:styleId="CDMS4">
    <w:name w:val="CDMS4"/>
    <w:basedOn w:val="Normal"/>
    <w:semiHidden/>
    <w:rsid w:val="00407711"/>
    <w:pPr>
      <w:numPr>
        <w:ilvl w:val="3"/>
        <w:numId w:val="1"/>
      </w:numPr>
      <w:spacing w:before="240"/>
    </w:pPr>
    <w:rPr>
      <w:sz w:val="22"/>
    </w:rPr>
  </w:style>
  <w:style w:type="paragraph" w:customStyle="1" w:styleId="CDMS5">
    <w:name w:val="CDMS5"/>
    <w:basedOn w:val="Normal"/>
    <w:semiHidden/>
    <w:rsid w:val="00407711"/>
    <w:pPr>
      <w:numPr>
        <w:ilvl w:val="4"/>
        <w:numId w:val="1"/>
      </w:numPr>
    </w:pPr>
    <w:rPr>
      <w:sz w:val="22"/>
    </w:rPr>
  </w:style>
  <w:style w:type="paragraph" w:customStyle="1" w:styleId="CDMS6">
    <w:name w:val="CDMS6"/>
    <w:basedOn w:val="Normal"/>
    <w:semiHidden/>
    <w:rsid w:val="00407711"/>
    <w:pPr>
      <w:numPr>
        <w:ilvl w:val="5"/>
        <w:numId w:val="1"/>
      </w:numPr>
    </w:pPr>
    <w:rPr>
      <w:sz w:val="22"/>
    </w:rPr>
  </w:style>
  <w:style w:type="paragraph" w:customStyle="1" w:styleId="CDMS7">
    <w:name w:val="CDMS7"/>
    <w:basedOn w:val="Normal"/>
    <w:semiHidden/>
    <w:rsid w:val="00407711"/>
    <w:pPr>
      <w:numPr>
        <w:ilvl w:val="6"/>
        <w:numId w:val="1"/>
      </w:numPr>
    </w:pPr>
    <w:rPr>
      <w:sz w:val="22"/>
    </w:rPr>
  </w:style>
  <w:style w:type="paragraph" w:customStyle="1" w:styleId="CDMS8">
    <w:name w:val="CDMS8"/>
    <w:basedOn w:val="Normal"/>
    <w:semiHidden/>
    <w:rsid w:val="00407711"/>
    <w:pPr>
      <w:numPr>
        <w:ilvl w:val="7"/>
        <w:numId w:val="1"/>
      </w:numPr>
      <w:ind w:left="3168" w:hanging="432"/>
    </w:pPr>
    <w:rPr>
      <w:sz w:val="22"/>
    </w:rPr>
  </w:style>
  <w:style w:type="paragraph" w:customStyle="1" w:styleId="CDMS9">
    <w:name w:val="CDMS9"/>
    <w:basedOn w:val="Normal"/>
    <w:semiHidden/>
    <w:rsid w:val="00407711"/>
    <w:pPr>
      <w:numPr>
        <w:ilvl w:val="8"/>
        <w:numId w:val="1"/>
      </w:numPr>
      <w:ind w:left="3600" w:hanging="432"/>
    </w:pPr>
    <w:rPr>
      <w:sz w:val="22"/>
    </w:rPr>
  </w:style>
  <w:style w:type="character" w:styleId="LineNumber">
    <w:name w:val="line number"/>
    <w:basedOn w:val="DefaultParagraphFont"/>
    <w:semiHidden/>
    <w:rsid w:val="00407711"/>
  </w:style>
  <w:style w:type="character" w:styleId="Hyperlink">
    <w:name w:val="Hyperlink"/>
    <w:semiHidden/>
    <w:rsid w:val="00407711"/>
    <w:rPr>
      <w:color w:val="0000FF"/>
      <w:sz w:val="22"/>
      <w:u w:val="single"/>
    </w:rPr>
  </w:style>
  <w:style w:type="character" w:customStyle="1" w:styleId="CDMSHeaderFooter">
    <w:name w:val="CDMSHeaderFooter"/>
    <w:semiHidden/>
    <w:rsid w:val="00407711"/>
    <w:rPr>
      <w:sz w:val="22"/>
    </w:rPr>
  </w:style>
  <w:style w:type="table" w:styleId="TableSimple1">
    <w:name w:val="Table Simple 1"/>
    <w:basedOn w:val="TableNormal"/>
    <w:semiHidden/>
    <w:rsid w:val="004077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291"/>
    <w:rPr>
      <w:rFonts w:ascii="Tahoma" w:hAnsi="Tahoma" w:cs="Tahoma"/>
      <w:sz w:val="16"/>
      <w:szCs w:val="16"/>
    </w:rPr>
  </w:style>
  <w:style w:type="paragraph" w:customStyle="1" w:styleId="AG1">
    <w:name w:val="AG1"/>
    <w:qFormat/>
    <w:rsid w:val="00441E5F"/>
    <w:pPr>
      <w:keepNext/>
      <w:numPr>
        <w:numId w:val="15"/>
      </w:numPr>
      <w:spacing w:before="240"/>
      <w:outlineLvl w:val="0"/>
    </w:pPr>
    <w:rPr>
      <w:caps/>
      <w:color w:val="auto"/>
      <w:sz w:val="22"/>
      <w:szCs w:val="24"/>
    </w:rPr>
  </w:style>
  <w:style w:type="paragraph" w:customStyle="1" w:styleId="AG2">
    <w:name w:val="AG2"/>
    <w:basedOn w:val="AG1"/>
    <w:qFormat/>
    <w:rsid w:val="00441E5F"/>
    <w:pPr>
      <w:numPr>
        <w:ilvl w:val="1"/>
      </w:numPr>
      <w:outlineLvl w:val="1"/>
    </w:pPr>
  </w:style>
  <w:style w:type="paragraph" w:customStyle="1" w:styleId="AG3">
    <w:name w:val="AG3"/>
    <w:basedOn w:val="AG2"/>
    <w:qFormat/>
    <w:rsid w:val="00441E5F"/>
    <w:pPr>
      <w:keepNext w:val="0"/>
      <w:numPr>
        <w:ilvl w:val="2"/>
      </w:numPr>
      <w:outlineLvl w:val="9"/>
    </w:pPr>
    <w:rPr>
      <w:caps w:val="0"/>
    </w:rPr>
  </w:style>
  <w:style w:type="paragraph" w:customStyle="1" w:styleId="AG4">
    <w:name w:val="AG4"/>
    <w:basedOn w:val="AG3"/>
    <w:qFormat/>
    <w:rsid w:val="00C0079D"/>
    <w:pPr>
      <w:numPr>
        <w:ilvl w:val="0"/>
        <w:numId w:val="16"/>
      </w:numPr>
      <w:ind w:left="1260"/>
    </w:pPr>
  </w:style>
  <w:style w:type="paragraph" w:customStyle="1" w:styleId="AG5">
    <w:name w:val="AG5"/>
    <w:basedOn w:val="AG4"/>
    <w:qFormat/>
    <w:rsid w:val="002E1B69"/>
    <w:pPr>
      <w:numPr>
        <w:ilvl w:val="4"/>
      </w:numPr>
      <w:spacing w:before="0"/>
      <w:ind w:left="1620"/>
    </w:pPr>
  </w:style>
  <w:style w:type="paragraph" w:customStyle="1" w:styleId="AG6">
    <w:name w:val="AG6"/>
    <w:basedOn w:val="AG5"/>
    <w:qFormat/>
    <w:rsid w:val="005C3E7E"/>
    <w:pPr>
      <w:numPr>
        <w:ilvl w:val="0"/>
        <w:numId w:val="21"/>
      </w:numPr>
      <w:ind w:left="2160"/>
    </w:pPr>
  </w:style>
  <w:style w:type="paragraph" w:customStyle="1" w:styleId="AG7">
    <w:name w:val="AG7"/>
    <w:basedOn w:val="AG6"/>
    <w:qFormat/>
    <w:rsid w:val="00441E5F"/>
    <w:pPr>
      <w:numPr>
        <w:ilvl w:val="6"/>
      </w:numPr>
    </w:pPr>
  </w:style>
  <w:style w:type="paragraph" w:customStyle="1" w:styleId="AGNormal">
    <w:name w:val="AGNormal"/>
    <w:qFormat/>
    <w:rsid w:val="00441E5F"/>
    <w:rPr>
      <w:color w:val="auto"/>
      <w:sz w:val="22"/>
      <w:szCs w:val="24"/>
    </w:rPr>
  </w:style>
  <w:style w:type="paragraph" w:customStyle="1" w:styleId="AGSummary">
    <w:name w:val="AGSummary"/>
    <w:qFormat/>
    <w:rsid w:val="00441E5F"/>
    <w:rPr>
      <w:color w:val="0070C0"/>
      <w:sz w:val="22"/>
      <w:szCs w:val="24"/>
    </w:rPr>
  </w:style>
  <w:style w:type="paragraph" w:customStyle="1" w:styleId="AGTitle">
    <w:name w:val="AGTitle"/>
    <w:qFormat/>
    <w:rsid w:val="00441E5F"/>
    <w:pPr>
      <w:jc w:val="center"/>
    </w:pPr>
    <w:rPr>
      <w:sz w:val="22"/>
      <w:szCs w:val="24"/>
    </w:rPr>
  </w:style>
  <w:style w:type="paragraph" w:customStyle="1" w:styleId="Notes">
    <w:name w:val="Notes"/>
    <w:qFormat/>
    <w:rsid w:val="00441E5F"/>
    <w:pPr>
      <w:spacing w:before="240"/>
    </w:pPr>
    <w:rPr>
      <w:b/>
      <w:color w:val="008000"/>
      <w:sz w:val="22"/>
      <w:szCs w:val="24"/>
    </w:rPr>
  </w:style>
  <w:style w:type="paragraph" w:customStyle="1" w:styleId="AGTable">
    <w:name w:val="AGTable"/>
    <w:qFormat/>
    <w:rsid w:val="00441E5F"/>
    <w:rPr>
      <w:sz w:val="22"/>
      <w:szCs w:val="24"/>
    </w:rPr>
  </w:style>
  <w:style w:type="paragraph" w:customStyle="1" w:styleId="AGSectEnd">
    <w:name w:val="AGSectEnd"/>
    <w:qFormat/>
    <w:rsid w:val="00441E5F"/>
    <w:pPr>
      <w:spacing w:before="480"/>
      <w:jc w:val="center"/>
    </w:pPr>
    <w:rPr>
      <w:sz w:val="22"/>
      <w:szCs w:val="24"/>
    </w:rPr>
  </w:style>
  <w:style w:type="numbering" w:styleId="111111">
    <w:name w:val="Outline List 2"/>
    <w:basedOn w:val="NoList"/>
    <w:uiPriority w:val="99"/>
    <w:semiHidden/>
    <w:unhideWhenUsed/>
    <w:rsid w:val="008B3291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8B3291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8B3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9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9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numbering" w:styleId="ArticleSection">
    <w:name w:val="Outline List 3"/>
    <w:basedOn w:val="NoList"/>
    <w:uiPriority w:val="99"/>
    <w:semiHidden/>
    <w:unhideWhenUsed/>
    <w:rsid w:val="008B3291"/>
    <w:pPr>
      <w:numPr>
        <w:numId w:val="4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8B3291"/>
  </w:style>
  <w:style w:type="paragraph" w:styleId="BlockText">
    <w:name w:val="Block Text"/>
    <w:basedOn w:val="Normal"/>
    <w:uiPriority w:val="99"/>
    <w:semiHidden/>
    <w:unhideWhenUsed/>
    <w:rsid w:val="008B329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B32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3291"/>
  </w:style>
  <w:style w:type="paragraph" w:styleId="BodyText2">
    <w:name w:val="Body Text 2"/>
    <w:basedOn w:val="Normal"/>
    <w:link w:val="BodyText2Char"/>
    <w:uiPriority w:val="99"/>
    <w:semiHidden/>
    <w:unhideWhenUsed/>
    <w:rsid w:val="008B329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B3291"/>
  </w:style>
  <w:style w:type="paragraph" w:styleId="BodyText3">
    <w:name w:val="Body Text 3"/>
    <w:basedOn w:val="Normal"/>
    <w:link w:val="BodyText3Char"/>
    <w:uiPriority w:val="99"/>
    <w:semiHidden/>
    <w:unhideWhenUsed/>
    <w:rsid w:val="008B32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329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B329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B329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32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329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B329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B329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329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329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329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3291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8B3291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291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B329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B3291"/>
  </w:style>
  <w:style w:type="table" w:styleId="ColorfulGrid">
    <w:name w:val="Colorful Grid"/>
    <w:basedOn w:val="TableNormal"/>
    <w:uiPriority w:val="73"/>
    <w:semiHidden/>
    <w:rsid w:val="008B32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8B32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8B32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8B32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8B32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8B32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8B32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8B32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8B32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8B329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8B329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8B329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8B329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8B329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nhideWhenUsed/>
    <w:rsid w:val="008B329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B329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B329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291"/>
    <w:rPr>
      <w:b/>
      <w:bCs/>
      <w:sz w:val="20"/>
    </w:rPr>
  </w:style>
  <w:style w:type="table" w:styleId="DarkList">
    <w:name w:val="Dark List"/>
    <w:basedOn w:val="TableNormal"/>
    <w:uiPriority w:val="70"/>
    <w:semiHidden/>
    <w:rsid w:val="008B32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8B32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8B329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8B329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8B329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8B329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8B329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3291"/>
  </w:style>
  <w:style w:type="character" w:customStyle="1" w:styleId="DateChar">
    <w:name w:val="Date Char"/>
    <w:basedOn w:val="DefaultParagraphFont"/>
    <w:link w:val="Date"/>
    <w:uiPriority w:val="99"/>
    <w:semiHidden/>
    <w:rsid w:val="008B3291"/>
  </w:style>
  <w:style w:type="paragraph" w:styleId="DocumentMap">
    <w:name w:val="Document Map"/>
    <w:basedOn w:val="Normal"/>
    <w:link w:val="DocumentMapChar"/>
    <w:uiPriority w:val="99"/>
    <w:semiHidden/>
    <w:unhideWhenUsed/>
    <w:rsid w:val="008B329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329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B329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B3291"/>
  </w:style>
  <w:style w:type="character" w:styleId="Emphasis">
    <w:name w:val="Emphasis"/>
    <w:basedOn w:val="DefaultParagraphFont"/>
    <w:uiPriority w:val="20"/>
    <w:semiHidden/>
    <w:qFormat/>
    <w:rsid w:val="008B329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B32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3291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3291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8B329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B3291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B329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3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291"/>
  </w:style>
  <w:style w:type="character" w:styleId="FootnoteReference">
    <w:name w:val="footnote reference"/>
    <w:basedOn w:val="DefaultParagraphFont"/>
    <w:uiPriority w:val="99"/>
    <w:semiHidden/>
    <w:unhideWhenUsed/>
    <w:rsid w:val="008B32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329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3291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8B3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291"/>
  </w:style>
  <w:style w:type="character" w:styleId="HTMLAcronym">
    <w:name w:val="HTML Acronym"/>
    <w:basedOn w:val="DefaultParagraphFont"/>
    <w:uiPriority w:val="99"/>
    <w:semiHidden/>
    <w:unhideWhenUsed/>
    <w:rsid w:val="008B3291"/>
  </w:style>
  <w:style w:type="paragraph" w:styleId="HTMLAddress">
    <w:name w:val="HTML Address"/>
    <w:basedOn w:val="Normal"/>
    <w:link w:val="HTMLAddressChar"/>
    <w:uiPriority w:val="99"/>
    <w:semiHidden/>
    <w:unhideWhenUsed/>
    <w:rsid w:val="008B329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B329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B32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329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B329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B329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291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291"/>
    <w:rPr>
      <w:rFonts w:ascii="Consolas" w:hAnsi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8B329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329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B329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B329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B329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B329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B329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B329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B329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B329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B329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B3291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B329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8B329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B32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91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8B3291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8B32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8B32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8B32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8B32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8B32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8B32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8B32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8B32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8B32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8B32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8B32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8B32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8B32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8B32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8B32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8B32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8B329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8B32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8B329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8B329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8B329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8B329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B329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B329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B329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B329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B3291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B329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B3291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B3291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B3291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B329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B329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B329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B329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B329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B3291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B3291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B3291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B3291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B3291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B329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B32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3291"/>
    <w:rPr>
      <w:rFonts w:ascii="Consolas" w:hAnsi="Consolas"/>
      <w:sz w:val="20"/>
    </w:rPr>
  </w:style>
  <w:style w:type="table" w:styleId="MediumGrid1">
    <w:name w:val="Medium Grid 1"/>
    <w:basedOn w:val="TableNormal"/>
    <w:uiPriority w:val="67"/>
    <w:semiHidden/>
    <w:rsid w:val="008B32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8B32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8B32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8B32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8B32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8B32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8B32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8B32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8B32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8B32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8B32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8B32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8B32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8B32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8B329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8B32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8B32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8B32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8B32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8B32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8B32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8B32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8B32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8B32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8B32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8B32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8B32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8B32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8B32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8B32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B32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B3291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8B3291"/>
  </w:style>
  <w:style w:type="paragraph" w:styleId="NormalWeb">
    <w:name w:val="Normal (Web)"/>
    <w:basedOn w:val="Normal"/>
    <w:uiPriority w:val="99"/>
    <w:semiHidden/>
    <w:unhideWhenUsed/>
    <w:rsid w:val="008B3291"/>
    <w:rPr>
      <w:szCs w:val="24"/>
    </w:rPr>
  </w:style>
  <w:style w:type="paragraph" w:styleId="NormalIndent">
    <w:name w:val="Normal Indent"/>
    <w:basedOn w:val="Normal"/>
    <w:uiPriority w:val="99"/>
    <w:semiHidden/>
    <w:unhideWhenUsed/>
    <w:rsid w:val="008B329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B329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B3291"/>
  </w:style>
  <w:style w:type="character" w:styleId="PageNumber">
    <w:name w:val="page number"/>
    <w:basedOn w:val="DefaultParagraphFont"/>
    <w:uiPriority w:val="99"/>
    <w:semiHidden/>
    <w:unhideWhenUsed/>
    <w:rsid w:val="008B3291"/>
  </w:style>
  <w:style w:type="character" w:styleId="PlaceholderText">
    <w:name w:val="Placeholder Text"/>
    <w:basedOn w:val="DefaultParagraphFont"/>
    <w:uiPriority w:val="99"/>
    <w:semiHidden/>
    <w:rsid w:val="008B329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329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329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B32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329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B329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B3291"/>
  </w:style>
  <w:style w:type="paragraph" w:styleId="Signature">
    <w:name w:val="Signature"/>
    <w:basedOn w:val="Normal"/>
    <w:link w:val="SignatureChar"/>
    <w:uiPriority w:val="99"/>
    <w:semiHidden/>
    <w:unhideWhenUsed/>
    <w:rsid w:val="008B329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B3291"/>
  </w:style>
  <w:style w:type="character" w:styleId="Strong">
    <w:name w:val="Strong"/>
    <w:basedOn w:val="DefaultParagraphFont"/>
    <w:uiPriority w:val="22"/>
    <w:semiHidden/>
    <w:qFormat/>
    <w:rsid w:val="008B329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B32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329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8B329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8B3291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B329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B329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B329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B32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B32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B329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B329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B329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B329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B329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B329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B329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B32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B329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semiHidden/>
    <w:rsid w:val="008B3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B329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B329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B329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B329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B329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B329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B32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B32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B329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B329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B32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B32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B3291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B3291"/>
  </w:style>
  <w:style w:type="table" w:styleId="TableProfessional">
    <w:name w:val="Table Professional"/>
    <w:basedOn w:val="TableNormal"/>
    <w:uiPriority w:val="99"/>
    <w:semiHidden/>
    <w:unhideWhenUsed/>
    <w:rsid w:val="008B329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8B32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B329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B32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B32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B3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B329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B329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B329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8B3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B32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uiPriority w:val="39"/>
    <w:semiHidden/>
    <w:unhideWhenUsed/>
    <w:rsid w:val="008B3291"/>
    <w:rPr>
      <w:sz w:val="22"/>
    </w:rPr>
  </w:style>
  <w:style w:type="paragraph" w:styleId="TOC2">
    <w:name w:val="toc 2"/>
    <w:uiPriority w:val="39"/>
    <w:semiHidden/>
    <w:unhideWhenUsed/>
    <w:rsid w:val="008B3291"/>
    <w:pPr>
      <w:ind w:left="245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329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B329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B329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B329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B3291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B3291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B3291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291"/>
    <w:pPr>
      <w:numPr>
        <w:numId w:val="0"/>
      </w:numPr>
      <w:outlineLvl w:val="9"/>
    </w:pPr>
  </w:style>
  <w:style w:type="paragraph" w:customStyle="1" w:styleId="AGNoteToMasterSpecPreparer">
    <w:name w:val="AGNoteToMasterSpecPreparer"/>
    <w:basedOn w:val="Notes"/>
    <w:qFormat/>
    <w:rsid w:val="00441E5F"/>
    <w:rPr>
      <w:color w:val="FF0000"/>
      <w:szCs w:val="20"/>
    </w:rPr>
  </w:style>
  <w:style w:type="paragraph" w:customStyle="1" w:styleId="CCINotetoSpecifier">
    <w:name w:val="CCINotetoSpecifier"/>
    <w:basedOn w:val="Notes"/>
    <w:uiPriority w:val="1"/>
    <w:qFormat/>
    <w:rsid w:val="00441E5F"/>
  </w:style>
  <w:style w:type="paragraph" w:customStyle="1" w:styleId="AGHeaderFooter">
    <w:name w:val="AGHeader&amp;Footer"/>
    <w:basedOn w:val="AGNoteToMasterSpecPreparer"/>
    <w:qFormat/>
    <w:rsid w:val="00C200FA"/>
  </w:style>
  <w:style w:type="paragraph" w:customStyle="1" w:styleId="SPECHeaderFooter">
    <w:name w:val="SPECHeader&amp;Footer"/>
    <w:basedOn w:val="Normal"/>
    <w:qFormat/>
    <w:rsid w:val="00E5090A"/>
    <w:pPr>
      <w:tabs>
        <w:tab w:val="center" w:pos="4680"/>
        <w:tab w:val="right" w:pos="9360"/>
      </w:tabs>
    </w:pPr>
    <w:rPr>
      <w:color w:val="auto"/>
      <w:sz w:val="22"/>
      <w:szCs w:val="24"/>
    </w:rPr>
  </w:style>
  <w:style w:type="paragraph" w:styleId="Revision">
    <w:name w:val="Revision"/>
    <w:hidden/>
    <w:uiPriority w:val="99"/>
    <w:semiHidden/>
    <w:rsid w:val="0000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6245aedd-5885-477a-8f11-be142cb8a8b0">true</HideFromDelve>
    <_ip_UnifiedCompliancePolicyUIAction xmlns="http://schemas.microsoft.com/sharepoint/v3" xsi:nil="true"/>
    <_ip_UnifiedCompliancePolicyProperties xmlns="http://schemas.microsoft.com/sharepoint/v3" xsi:nil="true"/>
    <num xmlns="6245aedd-5885-477a-8f11-be142cb8a8b0" xsi:nil="true"/>
    <TaxCatchAll xmlns="8ba4a9cb-b4ce-48e3-aa27-c17da14fbc72" xsi:nil="true"/>
    <date xmlns="6245aedd-5885-477a-8f11-be142cb8a8b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3ECD90BE5694EA34555A5061FDD00" ma:contentTypeVersion="22" ma:contentTypeDescription="Create a new document." ma:contentTypeScope="" ma:versionID="44b91660854702b32dd5d72f362b482a">
  <xsd:schema xmlns:xsd="http://www.w3.org/2001/XMLSchema" xmlns:xs="http://www.w3.org/2001/XMLSchema" xmlns:p="http://schemas.microsoft.com/office/2006/metadata/properties" xmlns:ns1="http://schemas.microsoft.com/sharepoint/v3" xmlns:ns2="6245aedd-5885-477a-8f11-be142cb8a8b0" xmlns:ns3="8ba4a9cb-b4ce-48e3-aa27-c17da14fbc72" targetNamespace="http://schemas.microsoft.com/office/2006/metadata/properties" ma:root="true" ma:fieldsID="0f9e5e365ecf4f5d3f3913d3052f87d5" ns1:_="" ns2:_="" ns3:_="">
    <xsd:import namespace="http://schemas.microsoft.com/sharepoint/v3"/>
    <xsd:import namespace="6245aedd-5885-477a-8f11-be142cb8a8b0"/>
    <xsd:import namespace="8ba4a9cb-b4ce-48e3-aa27-c17da14fbc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HideFromDelv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num" minOccurs="0"/>
                <xsd:element ref="ns2:MediaLengthInSeconds" minOccurs="0"/>
                <xsd:element ref="ns3:TaxCatchAll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5aedd-5885-477a-8f11-be142cb8a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HideFromDelve" ma:index="18" nillable="true" ma:displayName="HideFromDelve" ma:default="1" ma:format="Dropdown" ma:internalName="HideFromDelve">
      <xsd:simpleType>
        <xsd:restriction base="dms:Boolea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um" ma:index="23" nillable="true" ma:displayName="num" ma:format="Dropdown" ma:internalName="num" ma:percentage="FALSE">
      <xsd:simpleType>
        <xsd:restriction base="dms:Number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4a9cb-b4ce-48e3-aa27-c17da14fbc7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69eb6a9b-8116-42c5-b33f-562b76eba067}" ma:internalName="TaxCatchAll" ma:showField="CatchAllData" ma:web="8ba4a9cb-b4ce-48e3-aa27-c17da14fbc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BD721-D695-42E5-8D83-FA03089CB27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56F4F5F-1F1E-49A9-B8E6-D3039B6C9BED}">
  <ds:schemaRefs>
    <ds:schemaRef ds:uri="http://schemas.microsoft.com/office/2006/metadata/properties"/>
    <ds:schemaRef ds:uri="http://schemas.microsoft.com/office/infopath/2007/PartnerControls"/>
    <ds:schemaRef ds:uri="6245aedd-5885-477a-8f11-be142cb8a8b0"/>
    <ds:schemaRef ds:uri="http://schemas.microsoft.com/sharepoint/v3"/>
    <ds:schemaRef ds:uri="8ba4a9cb-b4ce-48e3-aa27-c17da14fbc72"/>
  </ds:schemaRefs>
</ds:datastoreItem>
</file>

<file path=customXml/itemProps3.xml><?xml version="1.0" encoding="utf-8"?>
<ds:datastoreItem xmlns:ds="http://schemas.openxmlformats.org/officeDocument/2006/customXml" ds:itemID="{A009082B-9E6B-46F9-ACA6-491B6EC9F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0169FF-21B9-4015-B473-80589E8E3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45aedd-5885-477a-8f11-be142cb8a8b0"/>
    <ds:schemaRef ds:uri="8ba4a9cb-b4ce-48e3-aa27-c17da14f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01010</vt:lpstr>
    </vt:vector>
  </TitlesOfParts>
  <Company>Camp Dresser &amp; McKee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01010</dc:title>
  <dc:subject/>
  <dc:creator>Dohertyj</dc:creator>
  <cp:keywords/>
  <cp:lastModifiedBy>Bryce Brady</cp:lastModifiedBy>
  <cp:revision>18</cp:revision>
  <cp:lastPrinted>2021-10-13T18:00:00Z</cp:lastPrinted>
  <dcterms:created xsi:type="dcterms:W3CDTF">2022-06-01T14:12:00Z</dcterms:created>
  <dcterms:modified xsi:type="dcterms:W3CDTF">2023-06-15T14:36:00Z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tatus">
    <vt:lpwstr>Final - Ready for reuse</vt:lpwstr>
  </property>
  <property fmtid="{D5CDD505-2E9C-101B-9397-08002B2CF9AE}" pid="3" name="ContentType">
    <vt:lpwstr>Document</vt:lpwstr>
  </property>
  <property fmtid="{D5CDD505-2E9C-101B-9397-08002B2CF9AE}" pid="4" name="Author0">
    <vt:lpwstr>Molinari, Jim</vt:lpwstr>
  </property>
  <property fmtid="{D5CDD505-2E9C-101B-9397-08002B2CF9AE}" pid="5" name="Order">
    <vt:r8>400</vt:r8>
  </property>
  <property fmtid="{D5CDD505-2E9C-101B-9397-08002B2CF9AE}" pid="6" name="ContentTypeId">
    <vt:lpwstr>0x010100AD23ECD90BE5694EA34555A5061FDD00</vt:lpwstr>
  </property>
  <property fmtid="{D5CDD505-2E9C-101B-9397-08002B2CF9AE}" pid="7" name="AuthorIds_UIVersion_5">
    <vt:lpwstr>91</vt:lpwstr>
  </property>
</Properties>
</file>